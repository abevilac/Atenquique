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F01BF" w14:textId="77777777" w:rsidR="00DA2A7B" w:rsidRDefault="00DA2A7B" w:rsidP="00DA2A7B">
      <w:pPr>
        <w:rPr>
          <w:lang w:val="en-US"/>
        </w:rPr>
      </w:pPr>
      <w:r w:rsidRPr="00DA2A7B">
        <w:rPr>
          <w:b/>
          <w:lang w:val="en-US"/>
        </w:rPr>
        <w:t>Anonymous Referee #1</w:t>
      </w:r>
      <w:r w:rsidRPr="00DA2A7B">
        <w:rPr>
          <w:lang w:val="en-US"/>
        </w:rPr>
        <w:t xml:space="preserve"> </w:t>
      </w:r>
      <w:r>
        <w:rPr>
          <w:lang w:val="en-US"/>
        </w:rPr>
        <w:br/>
      </w:r>
      <w:r w:rsidRPr="00DA2A7B">
        <w:rPr>
          <w:sz w:val="18"/>
          <w:lang w:val="en-US"/>
        </w:rPr>
        <w:t xml:space="preserve">Received and published: 14 December 2018 </w:t>
      </w:r>
    </w:p>
    <w:p w14:paraId="33B2DE05" w14:textId="77777777" w:rsidR="009F3B78" w:rsidRPr="00730546" w:rsidRDefault="00DA2A7B" w:rsidP="00DA2A7B">
      <w:pPr>
        <w:pStyle w:val="ListParagraph"/>
        <w:numPr>
          <w:ilvl w:val="0"/>
          <w:numId w:val="2"/>
        </w:numPr>
        <w:jc w:val="both"/>
        <w:rPr>
          <w:lang w:val="en-US"/>
        </w:rPr>
      </w:pPr>
      <w:r w:rsidRPr="00730546">
        <w:rPr>
          <w:lang w:val="en-US"/>
        </w:rPr>
        <w:t xml:space="preserve">The paper introduces an innovative procedure to model a debris flow through a hierarchical inversion method, with an application to the </w:t>
      </w:r>
      <w:proofErr w:type="spellStart"/>
      <w:r w:rsidRPr="00730546">
        <w:rPr>
          <w:lang w:val="en-US"/>
        </w:rPr>
        <w:t>Nevado</w:t>
      </w:r>
      <w:proofErr w:type="spellEnd"/>
      <w:r w:rsidRPr="00730546">
        <w:rPr>
          <w:lang w:val="en-US"/>
        </w:rPr>
        <w:t xml:space="preserve"> de Colima (Mexico) volcano. The paper is well written and this innovative procedure has the potential to improve our capability to model some hazards related to the volcanic activity. In my opinion this paper is certainly suitable for publication on NHESS. </w:t>
      </w:r>
      <w:r w:rsidR="009F3B78" w:rsidRPr="00730546">
        <w:rPr>
          <w:rFonts w:ascii="Courier New" w:hAnsi="Courier New" w:cs="Courier New"/>
          <w:color w:val="FF0000"/>
          <w:lang w:val="en-US"/>
        </w:rPr>
        <w:t>Thank you.</w:t>
      </w:r>
    </w:p>
    <w:p w14:paraId="6FFC334A" w14:textId="77777777" w:rsidR="009F3B78" w:rsidRDefault="00DA2A7B" w:rsidP="00DA2A7B">
      <w:pPr>
        <w:jc w:val="both"/>
        <w:rPr>
          <w:lang w:val="en-US"/>
        </w:rPr>
      </w:pPr>
      <w:r w:rsidRPr="00DA2A7B">
        <w:rPr>
          <w:lang w:val="en-US"/>
        </w:rPr>
        <w:t xml:space="preserve">However, I suggest authors to address the following issues to make the paper stronger, clearer, and readable for a wider audience. </w:t>
      </w:r>
    </w:p>
    <w:p w14:paraId="3948970B" w14:textId="77777777" w:rsidR="009F3B78" w:rsidRDefault="00DA2A7B" w:rsidP="00730546">
      <w:pPr>
        <w:pStyle w:val="ListParagraph"/>
        <w:numPr>
          <w:ilvl w:val="0"/>
          <w:numId w:val="2"/>
        </w:numPr>
        <w:jc w:val="both"/>
        <w:rPr>
          <w:lang w:val="en-US"/>
        </w:rPr>
      </w:pPr>
      <w:r w:rsidRPr="00730546">
        <w:rPr>
          <w:lang w:val="en-US"/>
        </w:rPr>
        <w:t xml:space="preserve">First, the authors report some statements about "falsification principle" that appears inappropriate. Popper introduces the falsification principle (which is at the core of the scientific enterprise) considering the comparison of a model with "independent" data. This is not done here, because the comparison is made with the data that have been used to build the model. At best, this procedure can be defined as a consistency test. It is true that one model can be falsified also through such a kind of retrospective testing, but this is certainly not the golden rule to falsify a model, which, again, requires independent data. For instance, a strongly overfitting model will never be falsified using past data, but it will be certainly with future independent data. I suggest removing these statements or clarify their meaning in this paper. </w:t>
      </w:r>
    </w:p>
    <w:p w14:paraId="30D74FE6" w14:textId="6805764F" w:rsidR="00BA2673" w:rsidRPr="00457B51" w:rsidRDefault="00162485" w:rsidP="00457B51">
      <w:pPr>
        <w:pStyle w:val="ListParagraph"/>
        <w:contextualSpacing w:val="0"/>
        <w:jc w:val="both"/>
        <w:rPr>
          <w:rFonts w:ascii="Courier New" w:hAnsi="Courier New" w:cs="Courier New"/>
          <w:color w:val="FF0000"/>
          <w:lang w:val="en-US"/>
        </w:rPr>
      </w:pPr>
      <w:del w:id="0" w:author="Microsoft Office User" w:date="2019-03-11T10:04:00Z">
        <w:r w:rsidDel="00162485">
          <w:rPr>
            <w:rFonts w:ascii="Courier New" w:hAnsi="Courier New" w:cs="Courier New"/>
            <w:color w:val="FF0000"/>
            <w:lang w:val="en-US"/>
          </w:rPr>
          <w:delText>We appear to have</w:delText>
        </w:r>
        <w:r w:rsidR="00B47CEA" w:rsidDel="00162485">
          <w:rPr>
            <w:rFonts w:ascii="Courier New" w:hAnsi="Courier New" w:cs="Courier New"/>
            <w:color w:val="FF0000"/>
            <w:lang w:val="en-US"/>
          </w:rPr>
          <w:delText xml:space="preserve"> </w:delText>
        </w:r>
        <w:r w:rsidR="006764DF" w:rsidDel="00162485">
          <w:rPr>
            <w:rFonts w:ascii="Courier New" w:hAnsi="Courier New" w:cs="Courier New"/>
            <w:color w:val="FF0000"/>
            <w:lang w:val="en-US"/>
          </w:rPr>
          <w:delText xml:space="preserve">slightly </w:delText>
        </w:r>
        <w:r w:rsidR="00B47CEA" w:rsidDel="00162485">
          <w:rPr>
            <w:rFonts w:ascii="Courier New" w:hAnsi="Courier New" w:cs="Courier New"/>
            <w:color w:val="FF0000"/>
            <w:lang w:val="en-US"/>
          </w:rPr>
          <w:delText>mis</w:delText>
        </w:r>
        <w:r w:rsidDel="00162485">
          <w:rPr>
            <w:rFonts w:ascii="Courier New" w:hAnsi="Courier New" w:cs="Courier New"/>
            <w:color w:val="FF0000"/>
            <w:lang w:val="en-US"/>
          </w:rPr>
          <w:delText>communicated</w:delText>
        </w:r>
      </w:del>
      <w:ins w:id="1" w:author="Microsoft Office User" w:date="2019-03-11T10:04:00Z">
        <w:r>
          <w:rPr>
            <w:rFonts w:ascii="Courier New" w:hAnsi="Courier New" w:cs="Courier New"/>
            <w:color w:val="FF0000"/>
            <w:lang w:val="en-US"/>
          </w:rPr>
          <w:t>W</w:t>
        </w:r>
        <w:r w:rsidR="00E715FD">
          <w:rPr>
            <w:rFonts w:ascii="Courier New" w:hAnsi="Courier New" w:cs="Courier New"/>
            <w:color w:val="FF0000"/>
            <w:lang w:val="en-US"/>
          </w:rPr>
          <w:t>e</w:t>
        </w:r>
        <w:r>
          <w:rPr>
            <w:rFonts w:ascii="Courier New" w:hAnsi="Courier New" w:cs="Courier New"/>
            <w:color w:val="FF0000"/>
            <w:lang w:val="en-US"/>
          </w:rPr>
          <w:t xml:space="preserve"> appear to have slightl</w:t>
        </w:r>
        <w:r w:rsidR="00E715FD">
          <w:rPr>
            <w:rFonts w:ascii="Courier New" w:hAnsi="Courier New" w:cs="Courier New"/>
            <w:color w:val="FF0000"/>
            <w:lang w:val="en-US"/>
          </w:rPr>
          <w:t xml:space="preserve">y miscommunicated </w:t>
        </w:r>
      </w:ins>
      <w:del w:id="2" w:author="Microsoft Office User" w:date="2019-03-11T10:04:00Z">
        <w:r w:rsidR="00B47CEA" w:rsidDel="00E715FD">
          <w:rPr>
            <w:rFonts w:ascii="Courier New" w:hAnsi="Courier New" w:cs="Courier New"/>
            <w:color w:val="FF0000"/>
            <w:lang w:val="en-US"/>
          </w:rPr>
          <w:delText xml:space="preserve"> </w:delText>
        </w:r>
      </w:del>
      <w:r w:rsidR="00B47CEA">
        <w:rPr>
          <w:rFonts w:ascii="Courier New" w:hAnsi="Courier New" w:cs="Courier New"/>
          <w:color w:val="FF0000"/>
          <w:lang w:val="en-US"/>
        </w:rPr>
        <w:t>what has been done</w:t>
      </w:r>
      <w:r w:rsidR="006764DF">
        <w:rPr>
          <w:rFonts w:ascii="Courier New" w:hAnsi="Courier New" w:cs="Courier New"/>
          <w:color w:val="FF0000"/>
          <w:lang w:val="en-US"/>
        </w:rPr>
        <w:t>, both with respect to model development as well as the Falsification Principle</w:t>
      </w:r>
      <w:r w:rsidR="000F3B19">
        <w:rPr>
          <w:rFonts w:ascii="Courier New" w:hAnsi="Courier New" w:cs="Courier New"/>
          <w:color w:val="FF0000"/>
          <w:lang w:val="en-US"/>
        </w:rPr>
        <w:t>.</w:t>
      </w:r>
      <w:r w:rsidR="00B47CEA">
        <w:rPr>
          <w:rFonts w:ascii="Courier New" w:hAnsi="Courier New" w:cs="Courier New"/>
          <w:color w:val="FF0000"/>
          <w:lang w:val="en-US"/>
        </w:rPr>
        <w:t xml:space="preserve"> To clarify the context of our contribution with respect to the Falsification Principle, we now </w:t>
      </w:r>
      <w:r w:rsidR="00C037AA" w:rsidRPr="00C037AA">
        <w:rPr>
          <w:rFonts w:ascii="Courier New" w:hAnsi="Courier New" w:cs="Courier New"/>
          <w:color w:val="FF0000"/>
          <w:lang w:val="en-US"/>
        </w:rPr>
        <w:t xml:space="preserve">include a new sentence </w:t>
      </w:r>
      <w:r w:rsidR="00C037AA">
        <w:rPr>
          <w:rFonts w:ascii="Courier New" w:hAnsi="Courier New" w:cs="Courier New"/>
          <w:color w:val="FF0000"/>
          <w:lang w:val="en-US"/>
        </w:rPr>
        <w:t xml:space="preserve">in the </w:t>
      </w:r>
      <w:r w:rsidR="00B47CEA">
        <w:rPr>
          <w:rFonts w:ascii="Courier New" w:hAnsi="Courier New" w:cs="Courier New"/>
          <w:color w:val="FF0000"/>
          <w:lang w:val="en-US"/>
        </w:rPr>
        <w:t>Introduction:</w:t>
      </w:r>
      <w:r w:rsidR="00101343">
        <w:rPr>
          <w:rFonts w:ascii="Courier New" w:hAnsi="Courier New" w:cs="Courier New"/>
          <w:color w:val="FF0000"/>
          <w:lang w:val="en-US"/>
        </w:rPr>
        <w:tab/>
      </w:r>
      <w:r w:rsidR="00457B51">
        <w:rPr>
          <w:rFonts w:ascii="Courier New" w:hAnsi="Courier New" w:cs="Courier New"/>
          <w:color w:val="FF0000"/>
          <w:lang w:val="en-US"/>
        </w:rPr>
        <w:br/>
      </w:r>
      <w:r w:rsidR="00C037AA" w:rsidRPr="00EB469B">
        <w:rPr>
          <w:rFonts w:ascii="Courier New" w:hAnsi="Courier New" w:cs="Courier New"/>
          <w:color w:val="FF0000"/>
          <w:lang w:val="en-US"/>
        </w:rPr>
        <w:t>“</w:t>
      </w:r>
      <w:r w:rsidR="00743529" w:rsidRPr="00FB2AAD">
        <w:rPr>
          <w:rFonts w:ascii="Courier New" w:hAnsi="Courier New" w:cs="Courier New"/>
          <w:b/>
          <w:i/>
          <w:color w:val="FF0000"/>
          <w:lang w:val="en-US"/>
        </w:rPr>
        <w:t xml:space="preserve">We remark that this statement is not related to the model selection effort, but to the model inversion effort. That is, the iterative comparison of </w:t>
      </w:r>
      <w:r w:rsidR="00B47CEA">
        <w:rPr>
          <w:rFonts w:ascii="Courier New" w:hAnsi="Courier New" w:cs="Courier New"/>
          <w:b/>
          <w:i/>
          <w:color w:val="FF0000"/>
          <w:lang w:val="en-US"/>
        </w:rPr>
        <w:t xml:space="preserve">the members of </w:t>
      </w:r>
      <w:r w:rsidR="00743529" w:rsidRPr="00FB2AAD">
        <w:rPr>
          <w:rFonts w:ascii="Courier New" w:hAnsi="Courier New" w:cs="Courier New"/>
          <w:b/>
          <w:i/>
          <w:color w:val="FF0000"/>
          <w:lang w:val="en-US"/>
        </w:rPr>
        <w:t xml:space="preserve">a </w:t>
      </w:r>
      <w:r w:rsidR="00B47CEA">
        <w:rPr>
          <w:rFonts w:ascii="Courier New" w:hAnsi="Courier New" w:cs="Courier New"/>
          <w:b/>
          <w:i/>
          <w:color w:val="FF0000"/>
          <w:lang w:val="en-US"/>
        </w:rPr>
        <w:t>set</w:t>
      </w:r>
      <w:r w:rsidR="00B47CEA" w:rsidRPr="00FB2AAD">
        <w:rPr>
          <w:rFonts w:ascii="Courier New" w:hAnsi="Courier New" w:cs="Courier New"/>
          <w:b/>
          <w:i/>
          <w:color w:val="FF0000"/>
          <w:lang w:val="en-US"/>
        </w:rPr>
        <w:t xml:space="preserve"> </w:t>
      </w:r>
      <w:r w:rsidR="00743529" w:rsidRPr="00FB2AAD">
        <w:rPr>
          <w:rFonts w:ascii="Courier New" w:hAnsi="Courier New" w:cs="Courier New"/>
          <w:b/>
          <w:i/>
          <w:color w:val="FF0000"/>
          <w:lang w:val="en-US"/>
        </w:rPr>
        <w:t xml:space="preserve">of </w:t>
      </w:r>
      <w:r w:rsidR="00B47CEA">
        <w:rPr>
          <w:rFonts w:ascii="Courier New" w:hAnsi="Courier New" w:cs="Courier New"/>
          <w:b/>
          <w:i/>
          <w:color w:val="FF0000"/>
          <w:lang w:val="en-US"/>
        </w:rPr>
        <w:t>disparate</w:t>
      </w:r>
      <w:r w:rsidR="00B47CEA" w:rsidRPr="00FB2AAD">
        <w:rPr>
          <w:rFonts w:ascii="Courier New" w:hAnsi="Courier New" w:cs="Courier New"/>
          <w:b/>
          <w:i/>
          <w:color w:val="FF0000"/>
          <w:lang w:val="en-US"/>
        </w:rPr>
        <w:t xml:space="preserve"> </w:t>
      </w:r>
      <w:r w:rsidR="00743529" w:rsidRPr="00FB2AAD">
        <w:rPr>
          <w:rFonts w:ascii="Courier New" w:hAnsi="Courier New" w:cs="Courier New"/>
          <w:b/>
          <w:i/>
          <w:color w:val="FF0000"/>
          <w:lang w:val="en-US"/>
        </w:rPr>
        <w:t>data to t</w:t>
      </w:r>
      <w:r w:rsidR="005E1E3C" w:rsidRPr="00FB2AAD">
        <w:rPr>
          <w:rFonts w:ascii="Courier New" w:hAnsi="Courier New" w:cs="Courier New"/>
          <w:b/>
          <w:i/>
          <w:color w:val="FF0000"/>
          <w:lang w:val="en-US"/>
        </w:rPr>
        <w:t xml:space="preserve">he outputs of models. We </w:t>
      </w:r>
      <w:r w:rsidR="00B47CEA">
        <w:rPr>
          <w:rFonts w:ascii="Courier New" w:hAnsi="Courier New" w:cs="Courier New"/>
          <w:b/>
          <w:i/>
          <w:color w:val="FF0000"/>
          <w:lang w:val="en-US"/>
        </w:rPr>
        <w:t>use</w:t>
      </w:r>
      <w:r w:rsidR="00B47CEA" w:rsidRPr="00FB2AAD">
        <w:rPr>
          <w:rFonts w:ascii="Courier New" w:hAnsi="Courier New" w:cs="Courier New"/>
          <w:b/>
          <w:i/>
          <w:color w:val="FF0000"/>
          <w:lang w:val="en-US"/>
        </w:rPr>
        <w:t xml:space="preserve"> </w:t>
      </w:r>
      <w:r w:rsidR="00743529" w:rsidRPr="00FB2AAD">
        <w:rPr>
          <w:rFonts w:ascii="Courier New" w:hAnsi="Courier New" w:cs="Courier New"/>
          <w:b/>
          <w:i/>
          <w:color w:val="FF0000"/>
          <w:lang w:val="en-US"/>
        </w:rPr>
        <w:t>multiple models to cover a wider span of outputs, not to seek</w:t>
      </w:r>
      <w:r w:rsidR="00C07EAE" w:rsidRPr="00FB2AAD">
        <w:rPr>
          <w:rFonts w:ascii="Courier New" w:hAnsi="Courier New" w:cs="Courier New"/>
          <w:b/>
          <w:i/>
          <w:color w:val="FF0000"/>
          <w:lang w:val="en-US"/>
        </w:rPr>
        <w:t xml:space="preserve"> for a best model</w:t>
      </w:r>
      <w:r w:rsidR="00743529" w:rsidRPr="00FB2AAD">
        <w:rPr>
          <w:rFonts w:ascii="Courier New" w:hAnsi="Courier New" w:cs="Courier New"/>
          <w:b/>
          <w:i/>
          <w:color w:val="FF0000"/>
          <w:lang w:val="en-US"/>
        </w:rPr>
        <w:t xml:space="preserve">. Indeed, we empirically falsify portions of the input spaces, not </w:t>
      </w:r>
      <w:r w:rsidR="00B47CEA">
        <w:rPr>
          <w:rFonts w:ascii="Courier New" w:hAnsi="Courier New" w:cs="Courier New"/>
          <w:b/>
          <w:i/>
          <w:color w:val="FF0000"/>
          <w:lang w:val="en-US"/>
        </w:rPr>
        <w:t xml:space="preserve">the </w:t>
      </w:r>
      <w:r w:rsidR="00743529" w:rsidRPr="00FB2AAD">
        <w:rPr>
          <w:rFonts w:ascii="Courier New" w:hAnsi="Courier New" w:cs="Courier New"/>
          <w:b/>
          <w:i/>
          <w:color w:val="FF0000"/>
          <w:lang w:val="en-US"/>
        </w:rPr>
        <w:t>model</w:t>
      </w:r>
      <w:r>
        <w:rPr>
          <w:rFonts w:ascii="Courier New" w:hAnsi="Courier New" w:cs="Courier New"/>
          <w:b/>
          <w:i/>
          <w:color w:val="FF0000"/>
          <w:lang w:val="en-US"/>
        </w:rPr>
        <w:t xml:space="preserve"> </w:t>
      </w:r>
      <w:del w:id="3" w:author="Microsoft Office User" w:date="2019-03-11T10:03:00Z">
        <w:r w:rsidDel="00162485">
          <w:rPr>
            <w:rFonts w:ascii="Courier New" w:hAnsi="Courier New" w:cs="Courier New"/>
            <w:b/>
            <w:i/>
            <w:color w:val="FF0000"/>
            <w:lang w:val="en-US"/>
          </w:rPr>
          <w:delText>form</w:delText>
        </w:r>
        <w:r w:rsidR="00743529" w:rsidRPr="00FB2AAD" w:rsidDel="00162485">
          <w:rPr>
            <w:rFonts w:ascii="Courier New" w:hAnsi="Courier New" w:cs="Courier New"/>
            <w:b/>
            <w:i/>
            <w:color w:val="FF0000"/>
            <w:lang w:val="en-US"/>
          </w:rPr>
          <w:delText>s</w:delText>
        </w:r>
        <w:r w:rsidR="00B47CEA" w:rsidDel="00162485">
          <w:rPr>
            <w:rFonts w:ascii="Courier New" w:hAnsi="Courier New" w:cs="Courier New"/>
            <w:b/>
            <w:i/>
            <w:color w:val="FF0000"/>
            <w:lang w:val="en-US"/>
          </w:rPr>
          <w:delText xml:space="preserve"> </w:delText>
        </w:r>
      </w:del>
      <w:ins w:id="4" w:author="Microsoft Office User" w:date="2019-03-11T10:03:00Z">
        <w:r>
          <w:rPr>
            <w:rFonts w:ascii="Courier New" w:hAnsi="Courier New" w:cs="Courier New"/>
            <w:b/>
            <w:i/>
            <w:color w:val="FF0000"/>
            <w:lang w:val="en-US"/>
          </w:rPr>
          <w:t>forms</w:t>
        </w:r>
        <w:r>
          <w:rPr>
            <w:rFonts w:ascii="Courier New" w:hAnsi="Courier New" w:cs="Courier New"/>
            <w:b/>
            <w:i/>
            <w:color w:val="FF0000"/>
            <w:lang w:val="en-US"/>
          </w:rPr>
          <w:t xml:space="preserve"> </w:t>
        </w:r>
      </w:ins>
      <w:r w:rsidR="00B47CEA">
        <w:rPr>
          <w:rFonts w:ascii="Courier New" w:hAnsi="Courier New" w:cs="Courier New"/>
          <w:b/>
          <w:i/>
          <w:color w:val="FF0000"/>
          <w:lang w:val="en-US"/>
        </w:rPr>
        <w:t>themselves</w:t>
      </w:r>
      <w:r w:rsidR="00743529" w:rsidRPr="00FB2AAD">
        <w:rPr>
          <w:rFonts w:ascii="Courier New" w:hAnsi="Courier New" w:cs="Courier New"/>
          <w:b/>
          <w:i/>
          <w:color w:val="FF0000"/>
          <w:lang w:val="en-US"/>
        </w:rPr>
        <w:t>.</w:t>
      </w:r>
      <w:r w:rsidR="00743529">
        <w:rPr>
          <w:rFonts w:ascii="Courier New" w:hAnsi="Courier New" w:cs="Courier New"/>
          <w:b/>
          <w:color w:val="FF0000"/>
          <w:lang w:val="en-US"/>
        </w:rPr>
        <w:t>”</w:t>
      </w:r>
    </w:p>
    <w:p w14:paraId="4F20E84C" w14:textId="2CEFAC15" w:rsidR="00FB2AAD" w:rsidRPr="00FB2AAD" w:rsidRDefault="00FB2AAD" w:rsidP="00FB2AAD">
      <w:pPr>
        <w:pStyle w:val="ListParagraph"/>
        <w:contextualSpacing w:val="0"/>
        <w:jc w:val="both"/>
        <w:rPr>
          <w:rFonts w:ascii="Courier New" w:hAnsi="Courier New" w:cs="Courier New"/>
          <w:color w:val="FF0000"/>
          <w:lang w:val="en-US"/>
        </w:rPr>
      </w:pPr>
      <w:r>
        <w:rPr>
          <w:rFonts w:ascii="Courier New" w:hAnsi="Courier New" w:cs="Courier New"/>
          <w:color w:val="FF0000"/>
          <w:lang w:val="en-US"/>
        </w:rPr>
        <w:t>M</w:t>
      </w:r>
      <w:r w:rsidR="00416191">
        <w:rPr>
          <w:rFonts w:ascii="Courier New" w:hAnsi="Courier New" w:cs="Courier New"/>
          <w:color w:val="FF0000"/>
          <w:lang w:val="en-US"/>
        </w:rPr>
        <w:t>odel comparison results reported in section 5.1</w:t>
      </w:r>
      <w:r w:rsidR="000B17C7">
        <w:rPr>
          <w:rFonts w:ascii="Courier New" w:hAnsi="Courier New" w:cs="Courier New"/>
          <w:color w:val="FF0000"/>
          <w:lang w:val="en-US"/>
        </w:rPr>
        <w:t xml:space="preserve"> </w:t>
      </w:r>
      <w:r w:rsidR="00416191">
        <w:rPr>
          <w:rFonts w:ascii="Courier New" w:hAnsi="Courier New" w:cs="Courier New"/>
          <w:color w:val="FF0000"/>
          <w:lang w:val="en-US"/>
        </w:rPr>
        <w:t>are not based on the Falsification Principle</w:t>
      </w:r>
      <w:r w:rsidR="0051180D">
        <w:rPr>
          <w:rFonts w:ascii="Courier New" w:hAnsi="Courier New" w:cs="Courier New"/>
          <w:color w:val="FF0000"/>
          <w:lang w:val="en-US"/>
        </w:rPr>
        <w:t>, and</w:t>
      </w:r>
      <w:r w:rsidR="0051180D" w:rsidRPr="0051180D">
        <w:rPr>
          <w:rFonts w:ascii="Courier New" w:hAnsi="Courier New" w:cs="Courier New"/>
          <w:color w:val="FF0000"/>
          <w:lang w:val="en-US"/>
        </w:rPr>
        <w:t xml:space="preserve"> </w:t>
      </w:r>
      <w:r w:rsidR="0051180D">
        <w:rPr>
          <w:rFonts w:ascii="Courier New" w:hAnsi="Courier New" w:cs="Courier New"/>
          <w:color w:val="FF0000"/>
          <w:lang w:val="en-US"/>
        </w:rPr>
        <w:t xml:space="preserve">they </w:t>
      </w:r>
      <w:r>
        <w:rPr>
          <w:rFonts w:ascii="Courier New" w:hAnsi="Courier New" w:cs="Courier New"/>
          <w:color w:val="FF0000"/>
          <w:lang w:val="en-US"/>
        </w:rPr>
        <w:t xml:space="preserve">concern </w:t>
      </w:r>
      <w:r w:rsidR="0051180D" w:rsidRPr="0051180D">
        <w:rPr>
          <w:rFonts w:ascii="Courier New" w:hAnsi="Courier New" w:cs="Courier New"/>
          <w:color w:val="FF0000"/>
          <w:lang w:val="en-US"/>
        </w:rPr>
        <w:t>specific</w:t>
      </w:r>
      <w:r w:rsidR="00D81DEC">
        <w:rPr>
          <w:rFonts w:ascii="Courier New" w:hAnsi="Courier New" w:cs="Courier New"/>
          <w:color w:val="FF0000"/>
          <w:lang w:val="en-US"/>
        </w:rPr>
        <w:t>,</w:t>
      </w:r>
      <w:r>
        <w:rPr>
          <w:rFonts w:ascii="Courier New" w:hAnsi="Courier New" w:cs="Courier New"/>
          <w:color w:val="FF0000"/>
          <w:lang w:val="en-US"/>
        </w:rPr>
        <w:t xml:space="preserve"> and expressly indicated</w:t>
      </w:r>
      <w:r w:rsidR="00D81DEC">
        <w:rPr>
          <w:rFonts w:ascii="Courier New" w:hAnsi="Courier New" w:cs="Courier New"/>
          <w:color w:val="FF0000"/>
          <w:lang w:val="en-US"/>
        </w:rPr>
        <w:t>,</w:t>
      </w:r>
      <w:r w:rsidR="0051180D" w:rsidRPr="0051180D">
        <w:rPr>
          <w:rFonts w:ascii="Courier New" w:hAnsi="Courier New" w:cs="Courier New"/>
          <w:color w:val="FF0000"/>
          <w:lang w:val="en-US"/>
        </w:rPr>
        <w:t xml:space="preserve"> piece</w:t>
      </w:r>
      <w:r>
        <w:rPr>
          <w:rFonts w:ascii="Courier New" w:hAnsi="Courier New" w:cs="Courier New"/>
          <w:color w:val="FF0000"/>
          <w:lang w:val="en-US"/>
        </w:rPr>
        <w:t>s</w:t>
      </w:r>
      <w:r w:rsidR="0051180D" w:rsidRPr="0051180D">
        <w:rPr>
          <w:rFonts w:ascii="Courier New" w:hAnsi="Courier New" w:cs="Courier New"/>
          <w:color w:val="FF0000"/>
          <w:lang w:val="en-US"/>
        </w:rPr>
        <w:t xml:space="preserve"> of data</w:t>
      </w:r>
      <w:r w:rsidR="00416191">
        <w:rPr>
          <w:rFonts w:ascii="Courier New" w:hAnsi="Courier New" w:cs="Courier New"/>
          <w:color w:val="FF0000"/>
          <w:lang w:val="en-US"/>
        </w:rPr>
        <w:t xml:space="preserve">. </w:t>
      </w:r>
      <w:r w:rsidR="0051180D">
        <w:rPr>
          <w:rFonts w:ascii="Courier New" w:hAnsi="Courier New" w:cs="Courier New"/>
          <w:color w:val="FF0000"/>
          <w:lang w:val="en-US"/>
        </w:rPr>
        <w:t>We are clarifying this</w:t>
      </w:r>
      <w:r>
        <w:rPr>
          <w:rFonts w:ascii="Courier New" w:hAnsi="Courier New" w:cs="Courier New"/>
          <w:color w:val="FF0000"/>
          <w:lang w:val="en-US"/>
        </w:rPr>
        <w:t xml:space="preserve"> in</w:t>
      </w:r>
      <w:r w:rsidR="0051180D">
        <w:rPr>
          <w:rFonts w:ascii="Courier New" w:hAnsi="Courier New" w:cs="Courier New"/>
          <w:color w:val="FF0000"/>
          <w:lang w:val="en-US"/>
        </w:rPr>
        <w:t xml:space="preserve"> </w:t>
      </w:r>
      <w:r w:rsidR="00457B51">
        <w:rPr>
          <w:rFonts w:ascii="Courier New" w:hAnsi="Courier New" w:cs="Courier New"/>
          <w:color w:val="FF0000"/>
          <w:lang w:val="en-US"/>
        </w:rPr>
        <w:t>Section 1.1</w:t>
      </w:r>
      <w:r>
        <w:rPr>
          <w:rFonts w:ascii="Courier New" w:hAnsi="Courier New" w:cs="Courier New"/>
          <w:color w:val="FF0000"/>
          <w:lang w:val="en-US"/>
        </w:rPr>
        <w:t xml:space="preserve"> (new words in bold)</w:t>
      </w:r>
      <w:r w:rsidR="0051180D">
        <w:rPr>
          <w:rFonts w:ascii="Courier New" w:hAnsi="Courier New" w:cs="Courier New"/>
          <w:color w:val="FF0000"/>
          <w:lang w:val="en-US"/>
        </w:rPr>
        <w:t>.</w:t>
      </w:r>
      <w:r>
        <w:rPr>
          <w:rFonts w:ascii="Courier New" w:hAnsi="Courier New" w:cs="Courier New"/>
          <w:color w:val="FF0000"/>
          <w:lang w:val="en-US"/>
        </w:rPr>
        <w:tab/>
        <w:t xml:space="preserve"> T</w:t>
      </w:r>
      <w:r w:rsidRPr="00FB2AAD">
        <w:rPr>
          <w:rFonts w:ascii="Courier New" w:hAnsi="Courier New" w:cs="Courier New"/>
          <w:color w:val="FF0000"/>
          <w:lang w:val="en-US"/>
        </w:rPr>
        <w:t>he</w:t>
      </w:r>
      <w:r>
        <w:rPr>
          <w:rFonts w:ascii="Courier New" w:hAnsi="Courier New" w:cs="Courier New"/>
          <w:color w:val="FF0000"/>
          <w:lang w:val="en-US"/>
        </w:rPr>
        <w:t>se</w:t>
      </w:r>
      <w:r w:rsidRPr="00FB2AAD">
        <w:rPr>
          <w:rFonts w:ascii="Courier New" w:hAnsi="Courier New" w:cs="Courier New"/>
          <w:color w:val="FF0000"/>
          <w:lang w:val="en-US"/>
        </w:rPr>
        <w:t xml:space="preserve"> data have not been used to build the models</w:t>
      </w:r>
      <w:r>
        <w:rPr>
          <w:rFonts w:ascii="Courier New" w:hAnsi="Courier New" w:cs="Courier New"/>
          <w:color w:val="FF0000"/>
          <w:lang w:val="en-US"/>
        </w:rPr>
        <w:t>.</w:t>
      </w:r>
      <w:r>
        <w:rPr>
          <w:rFonts w:ascii="Courier New" w:hAnsi="Courier New" w:cs="Courier New"/>
          <w:color w:val="FF0000"/>
          <w:lang w:val="en-US"/>
        </w:rPr>
        <w:tab/>
      </w:r>
      <w:r>
        <w:rPr>
          <w:rFonts w:ascii="Courier New" w:hAnsi="Courier New" w:cs="Courier New"/>
          <w:color w:val="FF0000"/>
          <w:lang w:val="en-US"/>
        </w:rPr>
        <w:br/>
        <w:t>“…</w:t>
      </w:r>
      <w:r w:rsidRPr="00FB2AAD">
        <w:rPr>
          <w:rFonts w:ascii="Courier New" w:hAnsi="Courier New" w:cs="Courier New"/>
          <w:i/>
          <w:color w:val="FF0000"/>
          <w:lang w:val="en-US"/>
        </w:rPr>
        <w:t>each probability $</w:t>
      </w:r>
      <w:proofErr w:type="spellStart"/>
      <w:r w:rsidRPr="00FB2AAD">
        <w:rPr>
          <w:rFonts w:ascii="Courier New" w:hAnsi="Courier New" w:cs="Courier New"/>
          <w:i/>
          <w:color w:val="FF0000"/>
          <w:lang w:val="en-US"/>
        </w:rPr>
        <w:t>P^j</w:t>
      </w:r>
      <w:proofErr w:type="spellEnd"/>
      <w:r w:rsidRPr="00FB2AAD">
        <w:rPr>
          <w:rFonts w:ascii="Courier New" w:hAnsi="Courier New" w:cs="Courier New"/>
          <w:i/>
          <w:color w:val="FF0000"/>
          <w:lang w:val="en-US"/>
        </w:rPr>
        <w:t>(\</w:t>
      </w:r>
      <w:proofErr w:type="spellStart"/>
      <w:r w:rsidRPr="00FB2AAD">
        <w:rPr>
          <w:rFonts w:ascii="Courier New" w:hAnsi="Courier New" w:cs="Courier New"/>
          <w:i/>
          <w:color w:val="FF0000"/>
          <w:lang w:val="en-US"/>
        </w:rPr>
        <w:t>Omega^j_i</w:t>
      </w:r>
      <w:proofErr w:type="spellEnd"/>
      <w:r w:rsidRPr="00FB2AAD">
        <w:rPr>
          <w:rFonts w:ascii="Courier New" w:hAnsi="Courier New" w:cs="Courier New"/>
          <w:i/>
          <w:color w:val="FF0000"/>
          <w:lang w:val="en-US"/>
        </w:rPr>
        <w:t>)$ represents a performance score of the adopted model against the piece of empirical data $</w:t>
      </w:r>
      <w:proofErr w:type="spellStart"/>
      <w:r w:rsidRPr="00FB2AAD">
        <w:rPr>
          <w:rFonts w:ascii="Courier New" w:hAnsi="Courier New" w:cs="Courier New"/>
          <w:i/>
          <w:color w:val="FF0000"/>
          <w:lang w:val="en-US"/>
        </w:rPr>
        <w:t>D_i</w:t>
      </w:r>
      <w:proofErr w:type="spellEnd"/>
      <w:r w:rsidRPr="00FB2AAD">
        <w:rPr>
          <w:rFonts w:ascii="Courier New" w:hAnsi="Courier New" w:cs="Courier New"/>
          <w:i/>
          <w:color w:val="FF0000"/>
          <w:lang w:val="en-US"/>
        </w:rPr>
        <w:t xml:space="preserve">$, and can eventually be used for model comparison </w:t>
      </w:r>
      <w:r w:rsidRPr="00D81DEC">
        <w:rPr>
          <w:rFonts w:ascii="Courier New" w:hAnsi="Courier New" w:cs="Courier New"/>
          <w:i/>
          <w:color w:val="FF0000"/>
          <w:lang w:val="en-US"/>
        </w:rPr>
        <w:t>purposes</w:t>
      </w:r>
      <w:r w:rsidRPr="00D81DEC">
        <w:rPr>
          <w:rFonts w:ascii="Courier New" w:hAnsi="Courier New" w:cs="Courier New"/>
          <w:b/>
          <w:i/>
          <w:color w:val="FF0000"/>
          <w:lang w:val="en-US"/>
        </w:rPr>
        <w:t>, concerning  that specific piece of data</w:t>
      </w:r>
      <w:r w:rsidRPr="00D81DEC">
        <w:rPr>
          <w:rFonts w:ascii="Courier New" w:hAnsi="Courier New" w:cs="Courier New"/>
          <w:i/>
          <w:color w:val="FF0000"/>
          <w:lang w:val="en-US"/>
        </w:rPr>
        <w:t>.</w:t>
      </w:r>
      <w:r>
        <w:rPr>
          <w:rFonts w:ascii="Courier New" w:hAnsi="Courier New" w:cs="Courier New"/>
          <w:color w:val="FF0000"/>
          <w:lang w:val="en-US"/>
        </w:rPr>
        <w:t>”</w:t>
      </w:r>
    </w:p>
    <w:p w14:paraId="3C7C78DC" w14:textId="610A5AFB" w:rsidR="0045132D" w:rsidRPr="00FB2AAD" w:rsidRDefault="00FB2AAD" w:rsidP="00FB2AAD">
      <w:pPr>
        <w:pStyle w:val="ListParagraph"/>
        <w:contextualSpacing w:val="0"/>
        <w:jc w:val="both"/>
        <w:rPr>
          <w:rFonts w:ascii="Courier New" w:hAnsi="Courier New" w:cs="Courier New"/>
          <w:color w:val="FF0000"/>
          <w:lang w:val="en-US"/>
        </w:rPr>
      </w:pPr>
      <w:r>
        <w:rPr>
          <w:rFonts w:ascii="Courier New" w:hAnsi="Courier New" w:cs="Courier New"/>
          <w:color w:val="FF0000"/>
          <w:lang w:val="en-US"/>
        </w:rPr>
        <w:t>We also remark that the</w:t>
      </w:r>
      <w:r w:rsidR="00416191" w:rsidRPr="00FB2AAD">
        <w:rPr>
          <w:rFonts w:ascii="Courier New" w:hAnsi="Courier New" w:cs="Courier New"/>
          <w:color w:val="FF0000"/>
          <w:lang w:val="en-US"/>
        </w:rPr>
        <w:t xml:space="preserve"> </w:t>
      </w:r>
      <w:r w:rsidR="000B17C7" w:rsidRPr="00FB2AAD">
        <w:rPr>
          <w:rFonts w:ascii="Courier New" w:hAnsi="Courier New" w:cs="Courier New"/>
          <w:color w:val="FF0000"/>
          <w:lang w:val="en-US"/>
        </w:rPr>
        <w:t xml:space="preserve">model selection in section 6.1 is only a consequence of the inadequacy of </w:t>
      </w:r>
      <w:r w:rsidR="006764DF">
        <w:rPr>
          <w:rFonts w:ascii="Courier New" w:hAnsi="Courier New" w:cs="Courier New"/>
          <w:color w:val="FF0000"/>
          <w:lang w:val="en-US"/>
        </w:rPr>
        <w:t xml:space="preserve">the </w:t>
      </w:r>
      <w:r w:rsidR="000B17C7" w:rsidRPr="00FB2AAD">
        <w:rPr>
          <w:rFonts w:ascii="Courier New" w:hAnsi="Courier New" w:cs="Courier New"/>
          <w:color w:val="FF0000"/>
          <w:lang w:val="en-US"/>
        </w:rPr>
        <w:t xml:space="preserve">Mohr-Coulomb </w:t>
      </w:r>
      <w:r w:rsidR="006764DF">
        <w:rPr>
          <w:rFonts w:ascii="Courier New" w:hAnsi="Courier New" w:cs="Courier New"/>
          <w:color w:val="FF0000"/>
          <w:lang w:val="en-US"/>
        </w:rPr>
        <w:t xml:space="preserve">model with respect to the observational </w:t>
      </w:r>
      <w:del w:id="5" w:author="Microsoft Office User" w:date="2019-03-11T10:19:00Z">
        <w:r w:rsidR="006764DF" w:rsidDel="00BB1B44">
          <w:rPr>
            <w:rFonts w:ascii="Courier New" w:hAnsi="Courier New" w:cs="Courier New"/>
            <w:color w:val="FF0000"/>
            <w:lang w:val="en-US"/>
          </w:rPr>
          <w:delText>and</w:delText>
        </w:r>
        <w:r w:rsidDel="00BB1B44">
          <w:rPr>
            <w:rFonts w:ascii="Courier New" w:hAnsi="Courier New" w:cs="Courier New"/>
            <w:color w:val="FF0000"/>
            <w:lang w:val="en-US"/>
          </w:rPr>
          <w:delText xml:space="preserve"> dynamical</w:delText>
        </w:r>
        <w:r w:rsidR="000B17C7" w:rsidRPr="00FB2AAD" w:rsidDel="00BB1B44">
          <w:rPr>
            <w:rFonts w:ascii="Courier New" w:hAnsi="Courier New" w:cs="Courier New"/>
            <w:color w:val="FF0000"/>
            <w:lang w:val="en-US"/>
          </w:rPr>
          <w:delText xml:space="preserve"> </w:delText>
        </w:r>
      </w:del>
      <w:r w:rsidR="000B17C7" w:rsidRPr="00FB2AAD">
        <w:rPr>
          <w:rFonts w:ascii="Courier New" w:hAnsi="Courier New" w:cs="Courier New"/>
          <w:color w:val="FF0000"/>
          <w:lang w:val="en-US"/>
        </w:rPr>
        <w:t>data in the village.</w:t>
      </w:r>
      <w:r w:rsidR="00416191" w:rsidRPr="00FB2AAD">
        <w:rPr>
          <w:rFonts w:ascii="Courier New" w:hAnsi="Courier New" w:cs="Courier New"/>
          <w:color w:val="FF0000"/>
          <w:lang w:val="en-US"/>
        </w:rPr>
        <w:t xml:space="preserve"> </w:t>
      </w:r>
    </w:p>
    <w:p w14:paraId="0E35742E" w14:textId="77777777" w:rsidR="009F3B78" w:rsidRPr="00C037AA" w:rsidRDefault="00143D04" w:rsidP="00C037AA">
      <w:pPr>
        <w:pStyle w:val="ListParagraph"/>
        <w:jc w:val="both"/>
        <w:rPr>
          <w:rFonts w:ascii="Courier New" w:hAnsi="Courier New" w:cs="Courier New"/>
          <w:color w:val="FF0000"/>
          <w:lang w:val="en-US"/>
        </w:rPr>
      </w:pPr>
      <w:r>
        <w:rPr>
          <w:rFonts w:ascii="Courier New" w:hAnsi="Courier New" w:cs="Courier New"/>
          <w:color w:val="FF0000"/>
          <w:lang w:val="en-US"/>
        </w:rPr>
        <w:t xml:space="preserve">  </w:t>
      </w:r>
    </w:p>
    <w:p w14:paraId="33B6BD89" w14:textId="77777777" w:rsidR="00EB469B" w:rsidRDefault="00DA2A7B" w:rsidP="00DA2A7B">
      <w:pPr>
        <w:pStyle w:val="ListParagraph"/>
        <w:numPr>
          <w:ilvl w:val="0"/>
          <w:numId w:val="2"/>
        </w:numPr>
        <w:jc w:val="both"/>
        <w:rPr>
          <w:lang w:val="en-US"/>
        </w:rPr>
      </w:pPr>
      <w:r w:rsidRPr="00730546">
        <w:rPr>
          <w:lang w:val="en-US"/>
        </w:rPr>
        <w:t xml:space="preserve">Second, it is not clear to me how a model that has been calibrated inverting the data of one specific event can be used to provide a comprehensive hazard. At a first glance, this model can describe well "that" specific event; of course the model will have uncertainties that are purely epistemic (due to the fact that I do not have the real parameters and model to describe "that" event). However, this uncertainty cannot be used as an aleatory variability to describe what may happen in </w:t>
      </w:r>
      <w:r w:rsidRPr="00730546">
        <w:rPr>
          <w:lang w:val="en-US"/>
        </w:rPr>
        <w:lastRenderedPageBreak/>
        <w:t xml:space="preserve">the future. At best in this way the authors may describe the hazard conditional to the occurrence of debris flows that have a similar source of the 1955 event. Put another way, uncertainty on the fit of one event cannot describe the variability of any kind of future event. If I misunderstood what the authors mean here, I suggest clarifying if the authors are describing "that" flow, a "similar" flow, or "any possible future" flow (as expected by a hazard model). </w:t>
      </w:r>
    </w:p>
    <w:p w14:paraId="04920CC9" w14:textId="1CCAD1CA" w:rsidR="001E327F" w:rsidRDefault="006764DF" w:rsidP="00EB469B">
      <w:pPr>
        <w:pStyle w:val="ListParagraph"/>
        <w:jc w:val="both"/>
        <w:rPr>
          <w:rFonts w:ascii="Courier New" w:hAnsi="Courier New" w:cs="Courier New"/>
          <w:color w:val="FF0000"/>
          <w:lang w:val="en-US"/>
        </w:rPr>
      </w:pPr>
      <w:r>
        <w:rPr>
          <w:rFonts w:ascii="Courier New" w:hAnsi="Courier New" w:cs="Courier New"/>
          <w:color w:val="FF0000"/>
          <w:lang w:val="en-US"/>
        </w:rPr>
        <w:t>Indeed, our method gives insight into the physics of the particular flow that has been modeled.  In the hazards context, such insight should first be used to inform future hazards assessment efforts re</w:t>
      </w:r>
      <w:r w:rsidR="00101343">
        <w:rPr>
          <w:rFonts w:ascii="Courier New" w:hAnsi="Courier New" w:cs="Courier New"/>
          <w:color w:val="FF0000"/>
          <w:lang w:val="en-US"/>
        </w:rPr>
        <w:t xml:space="preserve">garding flows of the same type. </w:t>
      </w:r>
      <w:r>
        <w:rPr>
          <w:rFonts w:ascii="Courier New" w:hAnsi="Courier New" w:cs="Courier New"/>
          <w:color w:val="FF0000"/>
          <w:lang w:val="en-US"/>
        </w:rPr>
        <w:t xml:space="preserve"> It can be extended to assessments of hazards related to other types of flows with proper caution.  </w:t>
      </w:r>
      <w:r w:rsidR="00EB469B" w:rsidRPr="00EB469B">
        <w:rPr>
          <w:rFonts w:ascii="Courier New" w:hAnsi="Courier New" w:cs="Courier New"/>
          <w:color w:val="FF0000"/>
          <w:lang w:val="en-US"/>
        </w:rPr>
        <w:t xml:space="preserve">We </w:t>
      </w:r>
      <w:r>
        <w:rPr>
          <w:rFonts w:ascii="Courier New" w:hAnsi="Courier New" w:cs="Courier New"/>
          <w:color w:val="FF0000"/>
          <w:lang w:val="en-US"/>
        </w:rPr>
        <w:t>now i</w:t>
      </w:r>
      <w:r w:rsidR="00EB469B" w:rsidRPr="00EB469B">
        <w:rPr>
          <w:rFonts w:ascii="Courier New" w:hAnsi="Courier New" w:cs="Courier New"/>
          <w:color w:val="FF0000"/>
          <w:lang w:val="en-US"/>
        </w:rPr>
        <w:t>nclude a new sentence in the Introduction, to</w:t>
      </w:r>
      <w:r w:rsidR="00EB469B">
        <w:rPr>
          <w:rFonts w:ascii="Courier New" w:hAnsi="Courier New" w:cs="Courier New"/>
          <w:color w:val="FF0000"/>
          <w:lang w:val="en-US"/>
        </w:rPr>
        <w:t xml:space="preserve"> </w:t>
      </w:r>
      <w:r w:rsidR="001E327F">
        <w:rPr>
          <w:rFonts w:ascii="Courier New" w:hAnsi="Courier New" w:cs="Courier New"/>
          <w:color w:val="FF0000"/>
          <w:lang w:val="en-US"/>
        </w:rPr>
        <w:t xml:space="preserve">better </w:t>
      </w:r>
      <w:r w:rsidR="00EB469B">
        <w:rPr>
          <w:rFonts w:ascii="Courier New" w:hAnsi="Courier New" w:cs="Courier New"/>
          <w:color w:val="FF0000"/>
          <w:lang w:val="en-US"/>
        </w:rPr>
        <w:t xml:space="preserve">clarify the </w:t>
      </w:r>
      <w:r w:rsidR="001E327F">
        <w:rPr>
          <w:rFonts w:ascii="Courier New" w:hAnsi="Courier New" w:cs="Courier New"/>
          <w:color w:val="FF0000"/>
          <w:lang w:val="en-US"/>
        </w:rPr>
        <w:t xml:space="preserve">range of </w:t>
      </w:r>
      <w:r w:rsidR="00EB469B">
        <w:rPr>
          <w:rFonts w:ascii="Courier New" w:hAnsi="Courier New" w:cs="Courier New"/>
          <w:color w:val="FF0000"/>
          <w:lang w:val="en-US"/>
        </w:rPr>
        <w:t>applicability of our method in hazard assessment problems</w:t>
      </w:r>
      <w:r w:rsidR="00EB469B" w:rsidRPr="00EB469B">
        <w:rPr>
          <w:rFonts w:ascii="Courier New" w:hAnsi="Courier New" w:cs="Courier New"/>
          <w:color w:val="FF0000"/>
          <w:lang w:val="en-US"/>
        </w:rPr>
        <w:t>.</w:t>
      </w:r>
      <w:r w:rsidR="00DC7CE2">
        <w:rPr>
          <w:rFonts w:ascii="Courier New" w:hAnsi="Courier New" w:cs="Courier New"/>
          <w:color w:val="FF0000"/>
          <w:lang w:val="en-US"/>
        </w:rPr>
        <w:t xml:space="preserve"> </w:t>
      </w:r>
      <w:r w:rsidR="001E327F">
        <w:rPr>
          <w:rFonts w:ascii="Courier New" w:hAnsi="Courier New" w:cs="Courier New"/>
          <w:color w:val="FF0000"/>
          <w:lang w:val="en-US"/>
        </w:rPr>
        <w:t>I</w:t>
      </w:r>
      <w:r w:rsidR="00DC7CE2">
        <w:rPr>
          <w:rFonts w:ascii="Courier New" w:hAnsi="Courier New" w:cs="Courier New"/>
          <w:color w:val="FF0000"/>
          <w:lang w:val="en-US"/>
        </w:rPr>
        <w:t>n this study we are not aiming to consider any possible future flow</w:t>
      </w:r>
      <w:r w:rsidR="00FB2AAD">
        <w:rPr>
          <w:rFonts w:ascii="Courier New" w:hAnsi="Courier New" w:cs="Courier New"/>
          <w:color w:val="FF0000"/>
          <w:lang w:val="en-US"/>
        </w:rPr>
        <w:t>. This wa</w:t>
      </w:r>
      <w:r w:rsidR="00D14B9E">
        <w:rPr>
          <w:rFonts w:ascii="Courier New" w:hAnsi="Courier New" w:cs="Courier New"/>
          <w:color w:val="FF0000"/>
          <w:lang w:val="en-US"/>
        </w:rPr>
        <w:t xml:space="preserve">s </w:t>
      </w:r>
      <w:r w:rsidR="00FB2AAD">
        <w:rPr>
          <w:rFonts w:ascii="Courier New" w:hAnsi="Courier New" w:cs="Courier New"/>
          <w:color w:val="FF0000"/>
          <w:lang w:val="en-US"/>
        </w:rPr>
        <w:t>already</w:t>
      </w:r>
      <w:r w:rsidR="00D14B9E">
        <w:rPr>
          <w:rFonts w:ascii="Courier New" w:hAnsi="Courier New" w:cs="Courier New"/>
          <w:color w:val="FF0000"/>
          <w:lang w:val="en-US"/>
        </w:rPr>
        <w:t xml:space="preserve"> stated in the </w:t>
      </w:r>
      <w:r w:rsidR="0083230E">
        <w:rPr>
          <w:rFonts w:ascii="Courier New" w:hAnsi="Courier New" w:cs="Courier New"/>
          <w:color w:val="FF0000"/>
          <w:lang w:val="en-US"/>
        </w:rPr>
        <w:t>Abstract</w:t>
      </w:r>
      <w:r w:rsidR="001E327F">
        <w:rPr>
          <w:rFonts w:ascii="Courier New" w:hAnsi="Courier New" w:cs="Courier New"/>
          <w:color w:val="FF0000"/>
          <w:lang w:val="en-US"/>
        </w:rPr>
        <w:t>, and</w:t>
      </w:r>
      <w:r w:rsidR="001E327F" w:rsidRPr="001E327F">
        <w:rPr>
          <w:rFonts w:ascii="Courier New" w:hAnsi="Courier New" w:cs="Courier New"/>
          <w:color w:val="FF0000"/>
          <w:lang w:val="en-US"/>
        </w:rPr>
        <w:t xml:space="preserve"> </w:t>
      </w:r>
      <w:r w:rsidR="00D14B9E">
        <w:rPr>
          <w:rFonts w:ascii="Courier New" w:hAnsi="Courier New" w:cs="Courier New"/>
          <w:color w:val="FF0000"/>
          <w:lang w:val="en-US"/>
        </w:rPr>
        <w:t xml:space="preserve">in the </w:t>
      </w:r>
      <w:r w:rsidR="0083230E">
        <w:rPr>
          <w:rFonts w:ascii="Courier New" w:hAnsi="Courier New" w:cs="Courier New"/>
          <w:color w:val="FF0000"/>
          <w:lang w:val="en-US"/>
        </w:rPr>
        <w:t>Conclusions</w:t>
      </w:r>
      <w:r w:rsidR="00D14B9E">
        <w:rPr>
          <w:rFonts w:ascii="Courier New" w:hAnsi="Courier New" w:cs="Courier New"/>
          <w:color w:val="FF0000"/>
          <w:lang w:val="en-US"/>
        </w:rPr>
        <w:t xml:space="preserve"> of the manuscript</w:t>
      </w:r>
      <w:r w:rsidR="00DC7CE2">
        <w:rPr>
          <w:rFonts w:ascii="Courier New" w:hAnsi="Courier New" w:cs="Courier New"/>
          <w:color w:val="FF0000"/>
          <w:lang w:val="en-US"/>
        </w:rPr>
        <w:t xml:space="preserve">. </w:t>
      </w:r>
    </w:p>
    <w:p w14:paraId="72013097" w14:textId="7BE97DEC" w:rsidR="00EB469B" w:rsidRDefault="00EB469B" w:rsidP="00EB469B">
      <w:pPr>
        <w:pStyle w:val="ListParagraph"/>
        <w:jc w:val="both"/>
        <w:rPr>
          <w:rFonts w:ascii="Courier New" w:hAnsi="Courier New" w:cs="Courier New"/>
          <w:color w:val="FF0000"/>
          <w:lang w:val="en-US"/>
        </w:rPr>
      </w:pPr>
      <w:r>
        <w:rPr>
          <w:rFonts w:ascii="Courier New" w:hAnsi="Courier New" w:cs="Courier New"/>
          <w:color w:val="FF0000"/>
          <w:lang w:val="en-US"/>
        </w:rPr>
        <w:t>“</w:t>
      </w:r>
      <w:r w:rsidR="00DC7CE2" w:rsidRPr="00FB2AAD">
        <w:rPr>
          <w:rFonts w:ascii="Courier New" w:hAnsi="Courier New" w:cs="Courier New"/>
          <w:b/>
          <w:i/>
          <w:color w:val="FF0000"/>
          <w:lang w:val="en-US"/>
        </w:rPr>
        <w:t xml:space="preserve">We remark that </w:t>
      </w:r>
      <w:r w:rsidR="001E327F" w:rsidRPr="00FB2AAD">
        <w:rPr>
          <w:rFonts w:ascii="Courier New" w:hAnsi="Courier New" w:cs="Courier New"/>
          <w:b/>
          <w:i/>
          <w:color w:val="FF0000"/>
          <w:lang w:val="en-US"/>
        </w:rPr>
        <w:t>our hazard assessment</w:t>
      </w:r>
      <w:r w:rsidR="00DC7CE2" w:rsidRPr="00FB2AAD">
        <w:rPr>
          <w:rFonts w:ascii="Courier New" w:hAnsi="Courier New" w:cs="Courier New"/>
          <w:b/>
          <w:i/>
          <w:color w:val="FF0000"/>
          <w:lang w:val="en-US"/>
        </w:rPr>
        <w:t xml:space="preserve"> </w:t>
      </w:r>
      <w:r w:rsidR="001E327F" w:rsidRPr="00FB2AAD">
        <w:rPr>
          <w:rFonts w:ascii="Courier New" w:hAnsi="Courier New" w:cs="Courier New"/>
          <w:b/>
          <w:i/>
          <w:color w:val="FF0000"/>
          <w:lang w:val="en-US"/>
        </w:rPr>
        <w:t>is</w:t>
      </w:r>
      <w:r w:rsidR="00DC7CE2" w:rsidRPr="00FB2AAD">
        <w:rPr>
          <w:rFonts w:ascii="Courier New" w:hAnsi="Courier New" w:cs="Courier New"/>
          <w:b/>
          <w:i/>
          <w:color w:val="FF0000"/>
          <w:lang w:val="en-US"/>
        </w:rPr>
        <w:t xml:space="preserve"> related </w:t>
      </w:r>
      <w:r w:rsidR="001E327F" w:rsidRPr="00FB2AAD">
        <w:rPr>
          <w:rFonts w:ascii="Courier New" w:hAnsi="Courier New" w:cs="Courier New"/>
          <w:b/>
          <w:i/>
          <w:color w:val="FF0000"/>
          <w:lang w:val="en-US"/>
        </w:rPr>
        <w:t>to plausible flows similar to the</w:t>
      </w:r>
      <w:r w:rsidR="006764DF">
        <w:rPr>
          <w:rFonts w:ascii="Courier New" w:hAnsi="Courier New" w:cs="Courier New"/>
          <w:b/>
          <w:i/>
          <w:color w:val="FF0000"/>
          <w:lang w:val="en-US"/>
        </w:rPr>
        <w:t xml:space="preserve"> </w:t>
      </w:r>
      <w:r w:rsidR="001E327F" w:rsidRPr="00FB2AAD">
        <w:rPr>
          <w:rFonts w:ascii="Courier New" w:hAnsi="Courier New" w:cs="Courier New"/>
          <w:b/>
          <w:i/>
          <w:color w:val="FF0000"/>
          <w:lang w:val="en-US"/>
        </w:rPr>
        <w:t xml:space="preserve">event </w:t>
      </w:r>
      <w:r w:rsidR="006764DF">
        <w:rPr>
          <w:rFonts w:ascii="Courier New" w:hAnsi="Courier New" w:cs="Courier New"/>
          <w:b/>
          <w:i/>
          <w:color w:val="FF0000"/>
          <w:lang w:val="en-US"/>
        </w:rPr>
        <w:t xml:space="preserve">that </w:t>
      </w:r>
      <w:r w:rsidR="001E327F" w:rsidRPr="00FB2AAD">
        <w:rPr>
          <w:rFonts w:ascii="Courier New" w:hAnsi="Courier New" w:cs="Courier New"/>
          <w:b/>
          <w:i/>
          <w:color w:val="FF0000"/>
          <w:lang w:val="en-US"/>
        </w:rPr>
        <w:t xml:space="preserve">occurred in 1955. </w:t>
      </w:r>
      <w:r w:rsidR="00DC7CE2" w:rsidRPr="00FB2AAD">
        <w:rPr>
          <w:rFonts w:ascii="Courier New" w:hAnsi="Courier New" w:cs="Courier New"/>
          <w:b/>
          <w:i/>
          <w:color w:val="FF0000"/>
          <w:lang w:val="en-US"/>
        </w:rPr>
        <w:t xml:space="preserve">A comprehensive hazard assessment for </w:t>
      </w:r>
      <w:del w:id="6" w:author="Microsoft Office User" w:date="2019-03-11T10:22:00Z">
        <w:r w:rsidR="00DC7CE2" w:rsidRPr="00FB2AAD" w:rsidDel="00BB1B44">
          <w:rPr>
            <w:rFonts w:ascii="Courier New" w:hAnsi="Courier New" w:cs="Courier New"/>
            <w:b/>
            <w:i/>
            <w:color w:val="FF0000"/>
            <w:lang w:val="en-US"/>
          </w:rPr>
          <w:delText xml:space="preserve">the </w:delText>
        </w:r>
      </w:del>
      <w:r w:rsidR="00886889" w:rsidRPr="00886889">
        <w:rPr>
          <w:rFonts w:ascii="Courier New" w:eastAsia="Calibri" w:hAnsi="Courier New" w:cs="Courier New"/>
          <w:b/>
          <w:i/>
          <w:color w:val="FF0000"/>
          <w:lang w:val="en-US"/>
        </w:rPr>
        <w:t>any type of future debris flow</w:t>
      </w:r>
      <w:r w:rsidR="00DC7CE2" w:rsidRPr="00FB2AAD">
        <w:rPr>
          <w:rFonts w:ascii="Courier New" w:hAnsi="Courier New" w:cs="Courier New"/>
          <w:b/>
          <w:i/>
          <w:color w:val="FF0000"/>
          <w:lang w:val="en-US"/>
        </w:rPr>
        <w:t xml:space="preserve"> is </w:t>
      </w:r>
      <w:r w:rsidR="006764DF">
        <w:rPr>
          <w:rFonts w:ascii="Courier New" w:hAnsi="Courier New" w:cs="Courier New"/>
          <w:b/>
          <w:i/>
          <w:color w:val="FF0000"/>
          <w:lang w:val="en-US"/>
        </w:rPr>
        <w:t>beyond the scope</w:t>
      </w:r>
      <w:r w:rsidR="00DC7CE2" w:rsidRPr="00FB2AAD">
        <w:rPr>
          <w:rFonts w:ascii="Courier New" w:hAnsi="Courier New" w:cs="Courier New"/>
          <w:b/>
          <w:i/>
          <w:color w:val="FF0000"/>
          <w:lang w:val="en-US"/>
        </w:rPr>
        <w:t xml:space="preserve"> of this study</w:t>
      </w:r>
      <w:ins w:id="7" w:author="Microsoft Office User" w:date="2019-03-11T10:24:00Z">
        <w:r w:rsidR="00BB1B44">
          <w:rPr>
            <w:rFonts w:ascii="Courier New" w:hAnsi="Courier New" w:cs="Courier New"/>
            <w:b/>
            <w:i/>
            <w:color w:val="FF0000"/>
            <w:lang w:val="en-US"/>
          </w:rPr>
          <w:t xml:space="preserve"> </w:t>
        </w:r>
        <w:r w:rsidR="00BB1B44">
          <w:rPr>
            <w:rFonts w:ascii="Helvetica" w:hAnsi="Helvetica" w:cs="Helvetica"/>
            <w:color w:val="000000"/>
            <w:sz w:val="24"/>
            <w:szCs w:val="24"/>
            <w:lang w:val="en-US"/>
          </w:rPr>
          <w:t>though such an approach is likely a necessary element of any comprehensive future approach using diverse data</w:t>
        </w:r>
      </w:ins>
      <w:r w:rsidR="00DC7CE2" w:rsidRPr="00FB2AAD">
        <w:rPr>
          <w:rFonts w:ascii="Courier New" w:hAnsi="Courier New" w:cs="Courier New"/>
          <w:b/>
          <w:i/>
          <w:color w:val="FF0000"/>
          <w:lang w:val="en-US"/>
        </w:rPr>
        <w:t>.</w:t>
      </w:r>
      <w:r w:rsidR="00DC7CE2">
        <w:rPr>
          <w:rFonts w:ascii="Courier New" w:hAnsi="Courier New" w:cs="Courier New"/>
          <w:color w:val="FF0000"/>
          <w:lang w:val="en-US"/>
        </w:rPr>
        <w:t>”</w:t>
      </w:r>
    </w:p>
    <w:p w14:paraId="32B20C30" w14:textId="77777777" w:rsidR="00EB469B" w:rsidRPr="00EB469B" w:rsidRDefault="00EB469B" w:rsidP="00EB469B">
      <w:pPr>
        <w:pStyle w:val="ListParagraph"/>
        <w:jc w:val="both"/>
        <w:rPr>
          <w:lang w:val="en-US"/>
        </w:rPr>
      </w:pPr>
    </w:p>
    <w:p w14:paraId="738A66AD" w14:textId="77777777" w:rsidR="00D61A32" w:rsidRDefault="00DA2A7B" w:rsidP="00730546">
      <w:pPr>
        <w:pStyle w:val="ListParagraph"/>
        <w:numPr>
          <w:ilvl w:val="0"/>
          <w:numId w:val="2"/>
        </w:numPr>
        <w:jc w:val="both"/>
        <w:rPr>
          <w:lang w:val="en-US"/>
        </w:rPr>
      </w:pPr>
      <w:r w:rsidRPr="00730546">
        <w:rPr>
          <w:lang w:val="en-US"/>
        </w:rPr>
        <w:t xml:space="preserve">Third, I like very much the hierarchical structure of the inversion technique that is summarized by Figure 1. Nonetheless, the authors use a terminology which is unfamiliar to most volcanologists. To make the paper readable by a wider audience I suggest simplifying the terminology. I think that using a simpler terminology does not preclude the necessity to maintain the mathematical rigor. </w:t>
      </w:r>
    </w:p>
    <w:p w14:paraId="1F91E180" w14:textId="5E453C0F" w:rsidR="00D61A32" w:rsidRPr="009729A9" w:rsidRDefault="009729A9" w:rsidP="009729A9">
      <w:pPr>
        <w:pStyle w:val="ListParagraph"/>
        <w:jc w:val="both"/>
        <w:rPr>
          <w:rFonts w:ascii="Courier New" w:hAnsi="Courier New" w:cs="Courier New"/>
          <w:color w:val="FF0000"/>
          <w:lang w:val="en-US"/>
        </w:rPr>
      </w:pPr>
      <w:r>
        <w:rPr>
          <w:rFonts w:ascii="Courier New" w:hAnsi="Courier New" w:cs="Courier New"/>
          <w:color w:val="FF0000"/>
          <w:lang w:val="en-US"/>
        </w:rPr>
        <w:t xml:space="preserve">We </w:t>
      </w:r>
      <w:r w:rsidR="000F40B9">
        <w:rPr>
          <w:rFonts w:ascii="Courier New" w:hAnsi="Courier New" w:cs="Courier New"/>
          <w:color w:val="FF0000"/>
          <w:lang w:val="en-US"/>
        </w:rPr>
        <w:t xml:space="preserve">have </w:t>
      </w:r>
      <w:r>
        <w:rPr>
          <w:rFonts w:ascii="Courier New" w:hAnsi="Courier New" w:cs="Courier New"/>
          <w:color w:val="FF0000"/>
          <w:lang w:val="en-US"/>
        </w:rPr>
        <w:t xml:space="preserve">simplified our </w:t>
      </w:r>
      <w:r w:rsidR="002D07F2">
        <w:rPr>
          <w:rFonts w:ascii="Courier New" w:hAnsi="Courier New" w:cs="Courier New"/>
          <w:color w:val="FF0000"/>
          <w:lang w:val="en-US"/>
        </w:rPr>
        <w:t>terminology by</w:t>
      </w:r>
      <w:r>
        <w:rPr>
          <w:rFonts w:ascii="Courier New" w:hAnsi="Courier New" w:cs="Courier New"/>
          <w:color w:val="FF0000"/>
          <w:lang w:val="en-US"/>
        </w:rPr>
        <w:t xml:space="preserve"> omitting the sigma-algebras</w:t>
      </w:r>
      <w:r w:rsidR="000F40B9">
        <w:rPr>
          <w:rFonts w:ascii="Courier New" w:hAnsi="Courier New" w:cs="Courier New"/>
          <w:color w:val="FF0000"/>
          <w:lang w:val="en-US"/>
        </w:rPr>
        <w:t>,</w:t>
      </w:r>
      <w:r>
        <w:rPr>
          <w:rFonts w:ascii="Courier New" w:hAnsi="Courier New" w:cs="Courier New"/>
          <w:color w:val="FF0000"/>
          <w:lang w:val="en-US"/>
        </w:rPr>
        <w:t xml:space="preserve"> F_0, F^j_0</w:t>
      </w:r>
      <w:r w:rsidR="002D07F2">
        <w:rPr>
          <w:rFonts w:ascii="Courier New" w:hAnsi="Courier New" w:cs="Courier New"/>
          <w:color w:val="FF0000"/>
          <w:lang w:val="en-US"/>
        </w:rPr>
        <w:t xml:space="preserve">, </w:t>
      </w:r>
      <w:proofErr w:type="spellStart"/>
      <w:r w:rsidR="005E1E3C">
        <w:rPr>
          <w:rFonts w:ascii="Courier New" w:hAnsi="Courier New" w:cs="Courier New"/>
          <w:color w:val="FF0000"/>
          <w:lang w:val="en-US"/>
        </w:rPr>
        <w:t>F^j</w:t>
      </w:r>
      <w:proofErr w:type="spellEnd"/>
      <w:r w:rsidR="005E1E3C">
        <w:rPr>
          <w:rFonts w:ascii="Courier New" w:hAnsi="Courier New" w:cs="Courier New"/>
          <w:color w:val="FF0000"/>
          <w:lang w:val="en-US"/>
        </w:rPr>
        <w:t xml:space="preserve">, </w:t>
      </w:r>
      <w:proofErr w:type="spellStart"/>
      <w:r w:rsidR="005E1E3C">
        <w:rPr>
          <w:rFonts w:ascii="Courier New" w:hAnsi="Courier New" w:cs="Courier New"/>
          <w:color w:val="FF0000"/>
          <w:lang w:val="en-US"/>
        </w:rPr>
        <w:t>Fj_i</w:t>
      </w:r>
      <w:proofErr w:type="spellEnd"/>
      <w:r w:rsidR="005E1E3C">
        <w:rPr>
          <w:rFonts w:ascii="Courier New" w:hAnsi="Courier New" w:cs="Courier New"/>
          <w:color w:val="FF0000"/>
          <w:lang w:val="en-US"/>
        </w:rPr>
        <w:t>.</w:t>
      </w:r>
      <w:r>
        <w:rPr>
          <w:rFonts w:ascii="Courier New" w:hAnsi="Courier New" w:cs="Courier New"/>
          <w:color w:val="FF0000"/>
          <w:lang w:val="en-US"/>
        </w:rPr>
        <w:t xml:space="preserve"> Moreover, w</w:t>
      </w:r>
      <w:r w:rsidRPr="009729A9">
        <w:rPr>
          <w:rFonts w:ascii="Courier New" w:hAnsi="Courier New" w:cs="Courier New"/>
          <w:color w:val="FF0000"/>
          <w:lang w:val="en-US"/>
        </w:rPr>
        <w:t xml:space="preserve">e </w:t>
      </w:r>
      <w:r w:rsidR="000F40B9">
        <w:rPr>
          <w:rFonts w:ascii="Courier New" w:hAnsi="Courier New" w:cs="Courier New"/>
          <w:color w:val="FF0000"/>
          <w:lang w:val="en-US"/>
        </w:rPr>
        <w:t xml:space="preserve">now </w:t>
      </w:r>
      <w:r w:rsidRPr="009729A9">
        <w:rPr>
          <w:rFonts w:ascii="Courier New" w:hAnsi="Courier New" w:cs="Courier New"/>
          <w:color w:val="FF0000"/>
          <w:lang w:val="en-US"/>
        </w:rPr>
        <w:t xml:space="preserve">include </w:t>
      </w:r>
      <w:r>
        <w:rPr>
          <w:rFonts w:ascii="Courier New" w:hAnsi="Courier New" w:cs="Courier New"/>
          <w:color w:val="FF0000"/>
          <w:lang w:val="en-US"/>
        </w:rPr>
        <w:t>a few</w:t>
      </w:r>
      <w:r w:rsidR="004F39F7">
        <w:rPr>
          <w:rFonts w:ascii="Courier New" w:hAnsi="Courier New" w:cs="Courier New"/>
          <w:color w:val="FF0000"/>
          <w:lang w:val="en-US"/>
        </w:rPr>
        <w:t xml:space="preserve"> short sentences in section 1.2</w:t>
      </w:r>
      <w:r w:rsidRPr="009729A9">
        <w:rPr>
          <w:rFonts w:ascii="Courier New" w:hAnsi="Courier New" w:cs="Courier New"/>
          <w:color w:val="FF0000"/>
          <w:lang w:val="en-US"/>
        </w:rPr>
        <w:t xml:space="preserve"> </w:t>
      </w:r>
      <w:r w:rsidR="004F39F7">
        <w:rPr>
          <w:rFonts w:ascii="Courier New" w:hAnsi="Courier New" w:cs="Courier New"/>
          <w:color w:val="FF0000"/>
          <w:lang w:val="en-US"/>
        </w:rPr>
        <w:t>to explain in simple words</w:t>
      </w:r>
      <w:r w:rsidRPr="009729A9">
        <w:rPr>
          <w:rFonts w:ascii="Courier New" w:hAnsi="Courier New" w:cs="Courier New"/>
          <w:color w:val="FF0000"/>
          <w:lang w:val="en-US"/>
        </w:rPr>
        <w:t xml:space="preserve"> the meaning of </w:t>
      </w:r>
      <w:r w:rsidR="005E1E3C">
        <w:rPr>
          <w:rFonts w:ascii="Courier New" w:hAnsi="Courier New" w:cs="Courier New"/>
          <w:color w:val="FF0000"/>
          <w:lang w:val="en-US"/>
        </w:rPr>
        <w:t xml:space="preserve">the </w:t>
      </w:r>
      <w:r w:rsidRPr="009729A9">
        <w:rPr>
          <w:rFonts w:ascii="Courier New" w:hAnsi="Courier New" w:cs="Courier New"/>
          <w:color w:val="FF0000"/>
          <w:lang w:val="en-US"/>
        </w:rPr>
        <w:t>mathematical expressions to a more general audience.</w:t>
      </w:r>
    </w:p>
    <w:p w14:paraId="3A84BFA5" w14:textId="77777777" w:rsidR="00D61A32" w:rsidRPr="00D61A32" w:rsidRDefault="00D61A32" w:rsidP="00D61A32">
      <w:pPr>
        <w:pStyle w:val="ListParagraph"/>
        <w:rPr>
          <w:lang w:val="en-US"/>
        </w:rPr>
      </w:pPr>
    </w:p>
    <w:p w14:paraId="11B8F61C" w14:textId="77777777" w:rsidR="00136B26" w:rsidRDefault="00DA2A7B" w:rsidP="00730546">
      <w:pPr>
        <w:pStyle w:val="ListParagraph"/>
        <w:numPr>
          <w:ilvl w:val="0"/>
          <w:numId w:val="2"/>
        </w:numPr>
        <w:jc w:val="both"/>
        <w:rPr>
          <w:lang w:val="en-US"/>
        </w:rPr>
      </w:pPr>
      <w:r w:rsidRPr="00730546">
        <w:rPr>
          <w:lang w:val="en-US"/>
        </w:rPr>
        <w:t>Finally, as regards technical issues, the authors should double check if the symbols introduced in the paper are described in the paper when they appear. For instance, the symbol F_0 introduced in the point 1 of the introduction has been described only after few paragraphs.</w:t>
      </w:r>
    </w:p>
    <w:p w14:paraId="7FC6497D" w14:textId="211DE897" w:rsidR="000F3B19" w:rsidRPr="00730546" w:rsidRDefault="000F40B9" w:rsidP="000F3B19">
      <w:pPr>
        <w:pStyle w:val="ListParagraph"/>
        <w:jc w:val="both"/>
        <w:rPr>
          <w:lang w:val="en-US"/>
        </w:rPr>
      </w:pPr>
      <w:r>
        <w:rPr>
          <w:rFonts w:ascii="Courier New" w:hAnsi="Courier New" w:cs="Courier New"/>
          <w:color w:val="FF0000"/>
          <w:lang w:val="en-US"/>
        </w:rPr>
        <w:t xml:space="preserve">Description of symbols has been checked to closely follow introduction.  </w:t>
      </w:r>
      <w:r w:rsidR="009729A9">
        <w:rPr>
          <w:rFonts w:ascii="Courier New" w:hAnsi="Courier New" w:cs="Courier New"/>
          <w:color w:val="FF0000"/>
          <w:lang w:val="en-US"/>
        </w:rPr>
        <w:t>The sigma-alge</w:t>
      </w:r>
      <w:r w:rsidR="00736641">
        <w:rPr>
          <w:rFonts w:ascii="Courier New" w:hAnsi="Courier New" w:cs="Courier New"/>
          <w:color w:val="FF0000"/>
          <w:lang w:val="en-US"/>
        </w:rPr>
        <w:t xml:space="preserve">bra F_0 does not appear </w:t>
      </w:r>
      <w:r w:rsidR="009729A9">
        <w:rPr>
          <w:rFonts w:ascii="Courier New" w:hAnsi="Courier New" w:cs="Courier New"/>
          <w:color w:val="FF0000"/>
          <w:lang w:val="en-US"/>
        </w:rPr>
        <w:t>in the manuscript</w:t>
      </w:r>
      <w:r w:rsidR="00736641">
        <w:rPr>
          <w:rFonts w:ascii="Courier New" w:hAnsi="Courier New" w:cs="Courier New"/>
          <w:color w:val="FF0000"/>
          <w:lang w:val="en-US"/>
        </w:rPr>
        <w:t xml:space="preserve"> anymore</w:t>
      </w:r>
      <w:r w:rsidR="009729A9">
        <w:rPr>
          <w:rFonts w:ascii="Courier New" w:hAnsi="Courier New" w:cs="Courier New"/>
          <w:color w:val="FF0000"/>
          <w:lang w:val="en-US"/>
        </w:rPr>
        <w:t>.</w:t>
      </w:r>
    </w:p>
    <w:p w14:paraId="74FE3EE3" w14:textId="77777777" w:rsidR="00DA2A7B" w:rsidRDefault="00DA2A7B">
      <w:pPr>
        <w:rPr>
          <w:lang w:val="en-US"/>
        </w:rPr>
      </w:pPr>
    </w:p>
    <w:p w14:paraId="58BF7BAE" w14:textId="77777777" w:rsidR="001440E7" w:rsidRDefault="001440E7" w:rsidP="001440E7">
      <w:pPr>
        <w:rPr>
          <w:lang w:val="en-US"/>
        </w:rPr>
      </w:pPr>
      <w:r w:rsidRPr="001440E7">
        <w:rPr>
          <w:b/>
          <w:lang w:val="en-US"/>
        </w:rPr>
        <w:t>Anonymous Referee #2</w:t>
      </w:r>
      <w:r w:rsidRPr="001440E7">
        <w:rPr>
          <w:lang w:val="en-US"/>
        </w:rPr>
        <w:t xml:space="preserve"> </w:t>
      </w:r>
      <w:r>
        <w:rPr>
          <w:lang w:val="en-US"/>
        </w:rPr>
        <w:br/>
      </w:r>
      <w:r w:rsidRPr="001440E7">
        <w:rPr>
          <w:sz w:val="18"/>
          <w:lang w:val="en-US"/>
        </w:rPr>
        <w:t xml:space="preserve">Received and published: 22 February 2019 </w:t>
      </w:r>
    </w:p>
    <w:p w14:paraId="44F8ADBC" w14:textId="77777777" w:rsidR="009F3B78" w:rsidRDefault="001440E7" w:rsidP="00730546">
      <w:pPr>
        <w:pStyle w:val="ListParagraph"/>
        <w:numPr>
          <w:ilvl w:val="0"/>
          <w:numId w:val="1"/>
        </w:numPr>
        <w:jc w:val="both"/>
        <w:rPr>
          <w:lang w:val="en-US"/>
        </w:rPr>
      </w:pPr>
      <w:r w:rsidRPr="00730546">
        <w:rPr>
          <w:lang w:val="en-US"/>
        </w:rPr>
        <w:t xml:space="preserve">The manuscript presents a process to compare model outputs with real world data that focuses on understanding the relationships the model inputs have on the model outputs with respect to real world observations from </w:t>
      </w:r>
      <w:proofErr w:type="spellStart"/>
      <w:r w:rsidRPr="00730546">
        <w:rPr>
          <w:lang w:val="en-US"/>
        </w:rPr>
        <w:t>Nevado</w:t>
      </w:r>
      <w:proofErr w:type="spellEnd"/>
      <w:r w:rsidRPr="00730546">
        <w:rPr>
          <w:lang w:val="en-US"/>
        </w:rPr>
        <w:t xml:space="preserve"> de Colima volcano. The paper is well written and logically structured however it is extremely long and could be shortened. </w:t>
      </w:r>
    </w:p>
    <w:p w14:paraId="132DD1E0" w14:textId="13709F55" w:rsidR="009F3B78" w:rsidRDefault="005E1E3C" w:rsidP="009D7797">
      <w:pPr>
        <w:pStyle w:val="ListParagraph"/>
        <w:jc w:val="both"/>
        <w:rPr>
          <w:rFonts w:ascii="Courier New" w:hAnsi="Courier New" w:cs="Courier New"/>
          <w:color w:val="FF0000"/>
          <w:lang w:val="en-US"/>
        </w:rPr>
      </w:pPr>
      <w:r>
        <w:rPr>
          <w:rFonts w:ascii="Courier New" w:hAnsi="Courier New" w:cs="Courier New"/>
          <w:color w:val="FF0000"/>
          <w:lang w:val="en-US"/>
        </w:rPr>
        <w:t>To shorten the paper, w</w:t>
      </w:r>
      <w:r w:rsidR="00D675D2">
        <w:rPr>
          <w:rFonts w:ascii="Courier New" w:hAnsi="Courier New" w:cs="Courier New"/>
          <w:color w:val="FF0000"/>
          <w:lang w:val="en-US"/>
        </w:rPr>
        <w:t xml:space="preserve">e moved Figure 10 to the supplementary information, and </w:t>
      </w:r>
      <w:r>
        <w:rPr>
          <w:rFonts w:ascii="Courier New" w:hAnsi="Courier New" w:cs="Courier New"/>
          <w:color w:val="FF0000"/>
          <w:lang w:val="en-US"/>
        </w:rPr>
        <w:t>we significantly</w:t>
      </w:r>
      <w:r w:rsidR="00D675D2">
        <w:rPr>
          <w:rFonts w:ascii="Courier New" w:hAnsi="Courier New" w:cs="Courier New"/>
          <w:color w:val="FF0000"/>
          <w:lang w:val="en-US"/>
        </w:rPr>
        <w:t xml:space="preserve"> </w:t>
      </w:r>
      <w:r>
        <w:rPr>
          <w:rFonts w:ascii="Courier New" w:hAnsi="Courier New" w:cs="Courier New"/>
          <w:color w:val="FF0000"/>
          <w:lang w:val="en-US"/>
        </w:rPr>
        <w:t>reduc</w:t>
      </w:r>
      <w:r w:rsidR="00D675D2">
        <w:rPr>
          <w:rFonts w:ascii="Courier New" w:hAnsi="Courier New" w:cs="Courier New"/>
          <w:color w:val="FF0000"/>
          <w:lang w:val="en-US"/>
        </w:rPr>
        <w:t>ed the related paragraph.</w:t>
      </w:r>
    </w:p>
    <w:p w14:paraId="5FD94A47" w14:textId="77777777" w:rsidR="009D7797" w:rsidRPr="009D7797" w:rsidRDefault="009D7797" w:rsidP="009D7797">
      <w:pPr>
        <w:pStyle w:val="ListParagraph"/>
        <w:jc w:val="both"/>
        <w:rPr>
          <w:rFonts w:ascii="Courier New" w:hAnsi="Courier New" w:cs="Courier New"/>
          <w:color w:val="FF0000"/>
          <w:lang w:val="en-US"/>
        </w:rPr>
      </w:pPr>
    </w:p>
    <w:p w14:paraId="2E035FB5" w14:textId="77777777" w:rsidR="009F3B78" w:rsidRDefault="001440E7" w:rsidP="00730546">
      <w:pPr>
        <w:pStyle w:val="ListParagraph"/>
        <w:numPr>
          <w:ilvl w:val="0"/>
          <w:numId w:val="1"/>
        </w:numPr>
        <w:jc w:val="both"/>
        <w:rPr>
          <w:lang w:val="en-US"/>
        </w:rPr>
      </w:pPr>
      <w:r w:rsidRPr="00730546">
        <w:rPr>
          <w:lang w:val="en-US"/>
        </w:rPr>
        <w:t xml:space="preserve">While there are no obvious grammatical issues to rectify the paper is at times difficult to read due to the reliance on what seems like a very complicated set of statistical notations. </w:t>
      </w:r>
    </w:p>
    <w:p w14:paraId="527B7B65" w14:textId="4415983D" w:rsidR="009F3B78" w:rsidRDefault="00D675D2" w:rsidP="009D7797">
      <w:pPr>
        <w:pStyle w:val="ListParagraph"/>
        <w:jc w:val="both"/>
        <w:rPr>
          <w:rFonts w:ascii="Courier New" w:hAnsi="Courier New" w:cs="Courier New"/>
          <w:color w:val="FF0000"/>
          <w:lang w:val="en-US"/>
        </w:rPr>
      </w:pPr>
      <w:r w:rsidRPr="00D675D2">
        <w:rPr>
          <w:rFonts w:ascii="Courier New" w:hAnsi="Courier New" w:cs="Courier New"/>
          <w:color w:val="FF0000"/>
          <w:lang w:val="en-US"/>
        </w:rPr>
        <w:t>Please see comment 4 and 5 to reviewer #1.</w:t>
      </w:r>
      <w:r w:rsidR="000F40B9">
        <w:rPr>
          <w:rFonts w:ascii="Courier New" w:hAnsi="Courier New" w:cs="Courier New"/>
          <w:color w:val="FF0000"/>
          <w:lang w:val="en-US"/>
        </w:rPr>
        <w:t xml:space="preserve"> </w:t>
      </w:r>
    </w:p>
    <w:p w14:paraId="6639A6F5" w14:textId="77777777" w:rsidR="009D7797" w:rsidRPr="009D7797" w:rsidRDefault="009D7797" w:rsidP="009D7797">
      <w:pPr>
        <w:pStyle w:val="ListParagraph"/>
        <w:jc w:val="both"/>
        <w:rPr>
          <w:rFonts w:ascii="Courier New" w:hAnsi="Courier New" w:cs="Courier New"/>
          <w:color w:val="FF0000"/>
          <w:lang w:val="en-US"/>
        </w:rPr>
      </w:pPr>
    </w:p>
    <w:p w14:paraId="4CC6F9F7" w14:textId="77777777" w:rsidR="009F3B78" w:rsidRPr="00730546" w:rsidRDefault="001440E7" w:rsidP="009F3B78">
      <w:pPr>
        <w:pStyle w:val="ListParagraph"/>
        <w:numPr>
          <w:ilvl w:val="0"/>
          <w:numId w:val="1"/>
        </w:numPr>
        <w:jc w:val="both"/>
        <w:rPr>
          <w:lang w:val="en-US"/>
        </w:rPr>
      </w:pPr>
      <w:r w:rsidRPr="00730546">
        <w:rPr>
          <w:lang w:val="en-US"/>
        </w:rPr>
        <w:t>In general</w:t>
      </w:r>
      <w:r w:rsidR="009F3B78" w:rsidRPr="00730546">
        <w:rPr>
          <w:lang w:val="en-US"/>
        </w:rPr>
        <w:t>,</w:t>
      </w:r>
      <w:r w:rsidRPr="00730546">
        <w:rPr>
          <w:lang w:val="en-US"/>
        </w:rPr>
        <w:t xml:space="preserve"> I think the paper should be accepted and would make an excellent contribution to the topic area. The paper would attract significant interest from a wider range of researchers struggling with the application of essentially presenting and validating predictive geophysical simulations. </w:t>
      </w:r>
      <w:r w:rsidR="009F3B78" w:rsidRPr="00730546">
        <w:rPr>
          <w:rFonts w:ascii="Courier New" w:hAnsi="Courier New" w:cs="Courier New"/>
          <w:color w:val="FF0000"/>
          <w:lang w:val="en-US"/>
        </w:rPr>
        <w:t>Thank you.</w:t>
      </w:r>
    </w:p>
    <w:p w14:paraId="08706754" w14:textId="77777777" w:rsidR="009F3B78" w:rsidRDefault="001440E7" w:rsidP="001440E7">
      <w:pPr>
        <w:jc w:val="both"/>
        <w:rPr>
          <w:lang w:val="en-US"/>
        </w:rPr>
      </w:pPr>
      <w:r w:rsidRPr="001440E7">
        <w:rPr>
          <w:lang w:val="en-US"/>
        </w:rPr>
        <w:t>I only have a number of comments or questions around the content of the paper that need to be clarified.</w:t>
      </w:r>
    </w:p>
    <w:p w14:paraId="5B38B8E3" w14:textId="77777777" w:rsidR="009F3B78" w:rsidRDefault="001440E7" w:rsidP="00730546">
      <w:pPr>
        <w:pStyle w:val="ListParagraph"/>
        <w:numPr>
          <w:ilvl w:val="0"/>
          <w:numId w:val="1"/>
        </w:numPr>
        <w:jc w:val="both"/>
        <w:rPr>
          <w:lang w:val="en-US"/>
        </w:rPr>
      </w:pPr>
      <w:r w:rsidRPr="00730546">
        <w:rPr>
          <w:lang w:val="en-US"/>
        </w:rPr>
        <w:t>While the approach, methods and research is very robust and accurate I think my first concern is that there is a reliance on applying models on models of models etc. with respect to analyzing the outputs of the three rheological models. It seems as though there is a missing discussion or justification of why those rheological models have those input parameters to start with. The models in</w:t>
      </w:r>
      <w:r w:rsidR="00730546">
        <w:rPr>
          <w:lang w:val="en-US"/>
        </w:rPr>
        <w:t>puts are not arbitrarily chosen;</w:t>
      </w:r>
      <w:r w:rsidRPr="00730546">
        <w:rPr>
          <w:lang w:val="en-US"/>
        </w:rPr>
        <w:t xml:space="preserve"> they are incorporated or derived to represent a particular natural phenomena observed either in experimental or natural flows. While it is important to recognize the influence these input parameters have on a model outputs it seems that the original physical-numerical models that the rheological simulation was originally designed for has been over looked or ignored in favor for what I believe is a sensitivity analysis of inputs. </w:t>
      </w:r>
    </w:p>
    <w:p w14:paraId="2A19BF39" w14:textId="362B8FF4" w:rsidR="001B29D3" w:rsidRPr="00457B51" w:rsidRDefault="00CA159D" w:rsidP="00457B51">
      <w:pPr>
        <w:pStyle w:val="ListParagraph"/>
        <w:contextualSpacing w:val="0"/>
        <w:jc w:val="both"/>
        <w:rPr>
          <w:rFonts w:ascii="Courier New" w:hAnsi="Courier New" w:cs="Courier New"/>
          <w:color w:val="FF0000"/>
          <w:lang w:val="en-US"/>
        </w:rPr>
      </w:pPr>
      <w:r w:rsidRPr="00CA159D">
        <w:rPr>
          <w:rFonts w:ascii="Courier New" w:hAnsi="Courier New" w:cs="Courier New"/>
          <w:color w:val="FF0000"/>
          <w:lang w:val="en-US"/>
        </w:rPr>
        <w:t xml:space="preserve">In this study, the </w:t>
      </w:r>
      <w:r>
        <w:rPr>
          <w:rFonts w:ascii="Courier New" w:hAnsi="Courier New" w:cs="Courier New"/>
          <w:color w:val="FF0000"/>
          <w:lang w:val="en-US"/>
        </w:rPr>
        <w:t xml:space="preserve">initial </w:t>
      </w:r>
      <w:r w:rsidRPr="00CA159D">
        <w:rPr>
          <w:rFonts w:ascii="Courier New" w:hAnsi="Courier New" w:cs="Courier New"/>
          <w:color w:val="FF0000"/>
          <w:lang w:val="en-US"/>
        </w:rPr>
        <w:t xml:space="preserve">input values are not subjectively incorporated </w:t>
      </w:r>
      <w:r w:rsidR="000F40B9">
        <w:rPr>
          <w:rFonts w:ascii="Courier New" w:hAnsi="Courier New" w:cs="Courier New"/>
          <w:color w:val="FF0000"/>
          <w:lang w:val="en-US"/>
        </w:rPr>
        <w:t>nor</w:t>
      </w:r>
      <w:r w:rsidR="000F40B9" w:rsidRPr="00CA159D">
        <w:rPr>
          <w:rFonts w:ascii="Courier New" w:hAnsi="Courier New" w:cs="Courier New"/>
          <w:color w:val="FF0000"/>
          <w:lang w:val="en-US"/>
        </w:rPr>
        <w:t xml:space="preserve"> </w:t>
      </w:r>
      <w:r w:rsidRPr="00CA159D">
        <w:rPr>
          <w:rFonts w:ascii="Courier New" w:hAnsi="Courier New" w:cs="Courier New"/>
          <w:color w:val="FF0000"/>
          <w:lang w:val="en-US"/>
        </w:rPr>
        <w:t xml:space="preserve">derived from natural flows or experiments. We </w:t>
      </w:r>
      <w:r w:rsidR="009D7797">
        <w:rPr>
          <w:rFonts w:ascii="Courier New" w:hAnsi="Courier New" w:cs="Courier New"/>
          <w:color w:val="FF0000"/>
          <w:lang w:val="en-US"/>
        </w:rPr>
        <w:t>present</w:t>
      </w:r>
      <w:r w:rsidRPr="00CA159D">
        <w:rPr>
          <w:rFonts w:ascii="Courier New" w:hAnsi="Courier New" w:cs="Courier New"/>
          <w:color w:val="FF0000"/>
          <w:lang w:val="en-US"/>
        </w:rPr>
        <w:t xml:space="preserve"> instead a procedure for the objective and replicable selection of input parameters on the bas</w:t>
      </w:r>
      <w:r w:rsidR="000F40B9">
        <w:rPr>
          <w:rFonts w:ascii="Courier New" w:hAnsi="Courier New" w:cs="Courier New"/>
          <w:color w:val="FF0000"/>
          <w:lang w:val="en-US"/>
        </w:rPr>
        <w:t>is</w:t>
      </w:r>
      <w:r w:rsidRPr="00CA159D">
        <w:rPr>
          <w:rFonts w:ascii="Courier New" w:hAnsi="Courier New" w:cs="Courier New"/>
          <w:color w:val="FF0000"/>
          <w:lang w:val="en-US"/>
        </w:rPr>
        <w:t xml:space="preserve"> of </w:t>
      </w:r>
      <w:r w:rsidR="009D7797">
        <w:rPr>
          <w:rFonts w:ascii="Courier New" w:hAnsi="Courier New" w:cs="Courier New"/>
          <w:color w:val="FF0000"/>
          <w:lang w:val="en-US"/>
        </w:rPr>
        <w:t>data</w:t>
      </w:r>
      <w:r w:rsidRPr="00CA159D">
        <w:rPr>
          <w:rFonts w:ascii="Courier New" w:hAnsi="Courier New" w:cs="Courier New"/>
          <w:color w:val="FF0000"/>
          <w:lang w:val="en-US"/>
        </w:rPr>
        <w:t>. We remark that this is not equivalent to a sensitivity analysis.</w:t>
      </w:r>
      <w:r>
        <w:rPr>
          <w:rFonts w:ascii="Courier New" w:hAnsi="Courier New" w:cs="Courier New"/>
          <w:b/>
          <w:color w:val="FF0000"/>
          <w:lang w:val="en-US"/>
        </w:rPr>
        <w:t xml:space="preserve"> </w:t>
      </w:r>
      <w:r w:rsidR="008E0AFB">
        <w:rPr>
          <w:rFonts w:ascii="Courier New" w:hAnsi="Courier New" w:cs="Courier New"/>
          <w:color w:val="FF0000"/>
          <w:lang w:val="en-US"/>
        </w:rPr>
        <w:t>Indeed, t</w:t>
      </w:r>
      <w:r w:rsidR="00531D71">
        <w:rPr>
          <w:rFonts w:ascii="Courier New" w:hAnsi="Courier New" w:cs="Courier New"/>
          <w:color w:val="FF0000"/>
          <w:lang w:val="en-US"/>
        </w:rPr>
        <w:t>he “feasible inputs”</w:t>
      </w:r>
      <w:r w:rsidR="0083230E">
        <w:rPr>
          <w:rFonts w:ascii="Courier New" w:hAnsi="Courier New" w:cs="Courier New"/>
          <w:color w:val="FF0000"/>
          <w:lang w:val="en-US"/>
        </w:rPr>
        <w:t xml:space="preserve"> from which we </w:t>
      </w:r>
      <w:r w:rsidR="009D7797">
        <w:rPr>
          <w:rFonts w:ascii="Courier New" w:hAnsi="Courier New" w:cs="Courier New"/>
          <w:color w:val="FF0000"/>
          <w:lang w:val="en-US"/>
        </w:rPr>
        <w:t>start</w:t>
      </w:r>
      <w:r w:rsidR="0083230E">
        <w:rPr>
          <w:rFonts w:ascii="Courier New" w:hAnsi="Courier New" w:cs="Courier New"/>
          <w:color w:val="FF0000"/>
          <w:lang w:val="en-US"/>
        </w:rPr>
        <w:t xml:space="preserve"> our </w:t>
      </w:r>
      <w:r w:rsidR="009D7797">
        <w:rPr>
          <w:rFonts w:ascii="Courier New" w:hAnsi="Courier New" w:cs="Courier New"/>
          <w:color w:val="FF0000"/>
          <w:lang w:val="en-US"/>
        </w:rPr>
        <w:t xml:space="preserve">iterative </w:t>
      </w:r>
      <w:r w:rsidR="0083230E">
        <w:rPr>
          <w:rFonts w:ascii="Courier New" w:hAnsi="Courier New" w:cs="Courier New"/>
          <w:color w:val="FF0000"/>
          <w:lang w:val="en-US"/>
        </w:rPr>
        <w:t xml:space="preserve">procedure are </w:t>
      </w:r>
      <w:r>
        <w:rPr>
          <w:rFonts w:ascii="Courier New" w:hAnsi="Courier New" w:cs="Courier New"/>
          <w:color w:val="FF0000"/>
          <w:lang w:val="en-US"/>
        </w:rPr>
        <w:t>“</w:t>
      </w:r>
      <w:r w:rsidR="0083230E">
        <w:rPr>
          <w:rFonts w:ascii="Courier New" w:hAnsi="Courier New" w:cs="Courier New"/>
          <w:color w:val="FF0000"/>
          <w:lang w:val="en-US"/>
        </w:rPr>
        <w:t xml:space="preserve">only constrained to </w:t>
      </w:r>
      <w:r w:rsidR="0083230E" w:rsidRPr="0083230E">
        <w:rPr>
          <w:rFonts w:ascii="Courier New" w:hAnsi="Courier New" w:cs="Courier New"/>
          <w:color w:val="FF0000"/>
          <w:lang w:val="en-US"/>
        </w:rPr>
        <w:t>the existence of the numerical output and the realism of the underlying physics</w:t>
      </w:r>
      <w:r>
        <w:rPr>
          <w:rFonts w:ascii="Courier New" w:hAnsi="Courier New" w:cs="Courier New"/>
          <w:color w:val="FF0000"/>
          <w:lang w:val="en-US"/>
        </w:rPr>
        <w:t>”</w:t>
      </w:r>
      <w:r w:rsidR="0083230E">
        <w:rPr>
          <w:rFonts w:ascii="Courier New" w:hAnsi="Courier New" w:cs="Courier New"/>
          <w:color w:val="FF0000"/>
          <w:lang w:val="en-US"/>
        </w:rPr>
        <w:t>.</w:t>
      </w:r>
      <w:r w:rsidR="00D14B9E">
        <w:rPr>
          <w:rFonts w:ascii="Courier New" w:hAnsi="Courier New" w:cs="Courier New"/>
          <w:color w:val="FF0000"/>
          <w:lang w:val="en-US"/>
        </w:rPr>
        <w:t xml:space="preserve"> </w:t>
      </w:r>
      <w:r w:rsidR="00531D71">
        <w:rPr>
          <w:rFonts w:ascii="Courier New" w:hAnsi="Courier New" w:cs="Courier New"/>
          <w:color w:val="FF0000"/>
          <w:lang w:val="en-US"/>
        </w:rPr>
        <w:t xml:space="preserve">A </w:t>
      </w:r>
      <w:r w:rsidR="009D7797">
        <w:rPr>
          <w:rFonts w:ascii="Courier New" w:hAnsi="Courier New" w:cs="Courier New"/>
          <w:color w:val="FF0000"/>
          <w:lang w:val="en-US"/>
        </w:rPr>
        <w:t xml:space="preserve">more </w:t>
      </w:r>
      <w:r w:rsidR="00531D71">
        <w:rPr>
          <w:rFonts w:ascii="Courier New" w:hAnsi="Courier New" w:cs="Courier New"/>
          <w:color w:val="FF0000"/>
          <w:lang w:val="en-US"/>
        </w:rPr>
        <w:t>classical</w:t>
      </w:r>
      <w:r w:rsidR="00D14B9E">
        <w:rPr>
          <w:rFonts w:ascii="Courier New" w:hAnsi="Courier New" w:cs="Courier New"/>
          <w:color w:val="FF0000"/>
          <w:lang w:val="en-US"/>
        </w:rPr>
        <w:t xml:space="preserve"> discussion about the </w:t>
      </w:r>
      <w:r w:rsidR="00531D71">
        <w:rPr>
          <w:rFonts w:ascii="Courier New" w:hAnsi="Courier New" w:cs="Courier New"/>
          <w:color w:val="FF0000"/>
          <w:lang w:val="en-US"/>
        </w:rPr>
        <w:t xml:space="preserve">initial </w:t>
      </w:r>
      <w:r w:rsidR="00D14B9E">
        <w:rPr>
          <w:rFonts w:ascii="Courier New" w:hAnsi="Courier New" w:cs="Courier New"/>
          <w:color w:val="FF0000"/>
          <w:lang w:val="en-US"/>
        </w:rPr>
        <w:t>input choice is replaced with our new probabilistic procedure.</w:t>
      </w:r>
      <w:r w:rsidR="009D7797">
        <w:rPr>
          <w:rFonts w:ascii="Courier New" w:hAnsi="Courier New" w:cs="Courier New"/>
          <w:color w:val="FF0000"/>
          <w:lang w:val="en-US"/>
        </w:rPr>
        <w:t xml:space="preserve"> </w:t>
      </w:r>
    </w:p>
    <w:p w14:paraId="38C9B09E" w14:textId="77777777" w:rsidR="00CA159D" w:rsidRPr="00457B51" w:rsidRDefault="00CA159D" w:rsidP="00457B51">
      <w:pPr>
        <w:pStyle w:val="ListParagraph"/>
        <w:contextualSpacing w:val="0"/>
        <w:jc w:val="both"/>
        <w:rPr>
          <w:rFonts w:ascii="Courier New" w:hAnsi="Courier New" w:cs="Courier New"/>
          <w:color w:val="FF0000"/>
          <w:lang w:val="en-US"/>
        </w:rPr>
      </w:pPr>
      <w:r>
        <w:rPr>
          <w:rFonts w:ascii="Courier New" w:hAnsi="Courier New" w:cs="Courier New"/>
          <w:color w:val="FF0000"/>
          <w:lang w:val="en-US"/>
        </w:rPr>
        <w:t xml:space="preserve">We included a new sentence in Section 1.1 </w:t>
      </w:r>
      <w:r w:rsidRPr="0083230E">
        <w:rPr>
          <w:rFonts w:ascii="Courier New" w:hAnsi="Courier New" w:cs="Courier New"/>
          <w:color w:val="FF0000"/>
          <w:lang w:val="en-US"/>
        </w:rPr>
        <w:t>to improve clarity.</w:t>
      </w:r>
      <w:r>
        <w:rPr>
          <w:rFonts w:ascii="Courier New" w:hAnsi="Courier New" w:cs="Courier New"/>
          <w:color w:val="FF0000"/>
          <w:lang w:val="en-US"/>
        </w:rPr>
        <w:t xml:space="preserve"> </w:t>
      </w:r>
      <w:r w:rsidRPr="00457B51">
        <w:rPr>
          <w:rFonts w:ascii="Courier New" w:hAnsi="Courier New" w:cs="Courier New"/>
          <w:b/>
          <w:color w:val="FF0000"/>
          <w:lang w:val="en-US"/>
        </w:rPr>
        <w:t>“</w:t>
      </w:r>
      <w:r w:rsidRPr="00FB2AAD">
        <w:rPr>
          <w:rFonts w:ascii="Courier New" w:hAnsi="Courier New" w:cs="Courier New"/>
          <w:b/>
          <w:i/>
          <w:color w:val="FF0000"/>
          <w:lang w:val="en-US"/>
        </w:rPr>
        <w:t>These initial input values are not subjectively incorporated or derived from literature or experiments.</w:t>
      </w:r>
      <w:r w:rsidRPr="00457B51">
        <w:rPr>
          <w:rFonts w:ascii="Courier New" w:hAnsi="Courier New" w:cs="Courier New"/>
          <w:b/>
          <w:color w:val="FF0000"/>
          <w:lang w:val="en-US"/>
        </w:rPr>
        <w:t>”</w:t>
      </w:r>
    </w:p>
    <w:p w14:paraId="2C897F1B" w14:textId="77777777" w:rsidR="001B29D3" w:rsidRPr="00457B51" w:rsidRDefault="008E0AFB" w:rsidP="00457B51">
      <w:pPr>
        <w:pStyle w:val="ListParagraph"/>
        <w:contextualSpacing w:val="0"/>
        <w:jc w:val="both"/>
        <w:rPr>
          <w:rFonts w:ascii="Courier New" w:hAnsi="Courier New" w:cs="Courier New"/>
          <w:color w:val="FF0000"/>
          <w:lang w:val="en-US"/>
        </w:rPr>
      </w:pPr>
      <w:r>
        <w:rPr>
          <w:rFonts w:ascii="Courier New" w:hAnsi="Courier New" w:cs="Courier New"/>
          <w:color w:val="FF0000"/>
          <w:lang w:val="en-US"/>
        </w:rPr>
        <w:t>Moreover, w</w:t>
      </w:r>
      <w:r w:rsidR="001B29D3">
        <w:rPr>
          <w:rFonts w:ascii="Courier New" w:hAnsi="Courier New" w:cs="Courier New"/>
          <w:color w:val="FF0000"/>
          <w:lang w:val="en-US"/>
        </w:rPr>
        <w:t xml:space="preserve">e also included two new sentences in section 1.0 to better clarify why </w:t>
      </w:r>
      <w:r>
        <w:rPr>
          <w:rFonts w:ascii="Courier New" w:hAnsi="Courier New" w:cs="Courier New"/>
          <w:color w:val="FF0000"/>
          <w:lang w:val="en-US"/>
        </w:rPr>
        <w:t>an</w:t>
      </w:r>
      <w:r w:rsidR="001B29D3">
        <w:rPr>
          <w:rFonts w:ascii="Courier New" w:hAnsi="Courier New" w:cs="Courier New"/>
          <w:color w:val="FF0000"/>
          <w:lang w:val="en-US"/>
        </w:rPr>
        <w:t xml:space="preserve"> input choice </w:t>
      </w:r>
      <w:r>
        <w:rPr>
          <w:rFonts w:ascii="Courier New" w:hAnsi="Courier New" w:cs="Courier New"/>
          <w:color w:val="FF0000"/>
          <w:lang w:val="en-US"/>
        </w:rPr>
        <w:t xml:space="preserve">based on classical data inversion </w:t>
      </w:r>
      <w:r w:rsidR="001B29D3">
        <w:rPr>
          <w:rFonts w:ascii="Courier New" w:hAnsi="Courier New" w:cs="Courier New"/>
          <w:color w:val="FF0000"/>
          <w:lang w:val="en-US"/>
        </w:rPr>
        <w:t>is not adopted in this study.</w:t>
      </w:r>
      <w:r w:rsidR="00457B51">
        <w:rPr>
          <w:rFonts w:ascii="Courier New" w:hAnsi="Courier New" w:cs="Courier New"/>
          <w:color w:val="FF0000"/>
          <w:lang w:val="en-US"/>
        </w:rPr>
        <w:tab/>
      </w:r>
      <w:r w:rsidR="00457B51">
        <w:rPr>
          <w:rFonts w:ascii="Courier New" w:hAnsi="Courier New" w:cs="Courier New"/>
          <w:color w:val="FF0000"/>
          <w:lang w:val="en-US"/>
        </w:rPr>
        <w:br/>
      </w:r>
      <w:r w:rsidR="009D7797" w:rsidRPr="00457B51">
        <w:rPr>
          <w:rFonts w:ascii="Courier New" w:hAnsi="Courier New" w:cs="Courier New"/>
          <w:color w:val="FF0000"/>
          <w:lang w:val="en-US"/>
        </w:rPr>
        <w:t>“</w:t>
      </w:r>
      <w:r w:rsidR="001B29D3" w:rsidRPr="00D81DEC">
        <w:rPr>
          <w:rFonts w:ascii="Courier New" w:hAnsi="Courier New" w:cs="Courier New"/>
          <w:b/>
          <w:i/>
          <w:color w:val="FF0000"/>
          <w:lang w:val="en-US"/>
        </w:rPr>
        <w:t>Choices based on limited data using classical inversion are often misleading since they do not reflect all potential event characteristics and can be error-prone, due to incorrectly limited event space.</w:t>
      </w:r>
      <w:r w:rsidR="001B29D3" w:rsidRPr="00457B51">
        <w:rPr>
          <w:rFonts w:ascii="Courier New" w:hAnsi="Courier New" w:cs="Courier New"/>
          <w:b/>
          <w:color w:val="FF0000"/>
          <w:lang w:val="en-US"/>
        </w:rPr>
        <w:t xml:space="preserve"> </w:t>
      </w:r>
    </w:p>
    <w:p w14:paraId="31DE0341" w14:textId="77777777" w:rsidR="001B29D3" w:rsidRDefault="001B29D3" w:rsidP="001B29D3">
      <w:pPr>
        <w:pStyle w:val="ListParagraph"/>
        <w:jc w:val="both"/>
        <w:rPr>
          <w:rFonts w:ascii="Courier New" w:hAnsi="Courier New" w:cs="Courier New"/>
          <w:b/>
          <w:color w:val="FF0000"/>
          <w:lang w:val="en-US"/>
        </w:rPr>
      </w:pPr>
      <w:r>
        <w:rPr>
          <w:rFonts w:ascii="Courier New" w:hAnsi="Courier New" w:cs="Courier New"/>
          <w:b/>
          <w:color w:val="FF0000"/>
          <w:lang w:val="en-US"/>
        </w:rPr>
        <w:t xml:space="preserve">[…] </w:t>
      </w:r>
    </w:p>
    <w:p w14:paraId="2D2FA34A" w14:textId="77777777" w:rsidR="001B29D3" w:rsidRPr="001B29D3" w:rsidRDefault="001B29D3" w:rsidP="001B29D3">
      <w:pPr>
        <w:pStyle w:val="ListParagraph"/>
        <w:jc w:val="both"/>
        <w:rPr>
          <w:rFonts w:ascii="Courier New" w:hAnsi="Courier New" w:cs="Courier New"/>
          <w:b/>
          <w:color w:val="FF0000"/>
          <w:lang w:val="en-US"/>
        </w:rPr>
      </w:pPr>
      <w:r w:rsidRPr="00D81DEC">
        <w:rPr>
          <w:rFonts w:ascii="Courier New" w:hAnsi="Courier New" w:cs="Courier New"/>
          <w:b/>
          <w:i/>
          <w:color w:val="FF0000"/>
          <w:lang w:val="en-US"/>
        </w:rPr>
        <w:t>In this study, we use a multi-model ensemble and a plausible region approach to provide a more prediction-oriented probabilistic framework for hazard analysis.</w:t>
      </w:r>
      <w:r>
        <w:rPr>
          <w:rFonts w:ascii="Courier New" w:hAnsi="Courier New" w:cs="Courier New"/>
          <w:b/>
          <w:color w:val="FF0000"/>
          <w:lang w:val="en-US"/>
        </w:rPr>
        <w:t>”</w:t>
      </w:r>
    </w:p>
    <w:p w14:paraId="17981D16" w14:textId="77777777" w:rsidR="0083230E" w:rsidRDefault="0083230E" w:rsidP="0083230E">
      <w:pPr>
        <w:pStyle w:val="ListParagraph"/>
        <w:jc w:val="both"/>
        <w:rPr>
          <w:lang w:val="en-US"/>
        </w:rPr>
      </w:pPr>
    </w:p>
    <w:p w14:paraId="41A0883E" w14:textId="77777777" w:rsidR="009F3B78" w:rsidRDefault="001440E7" w:rsidP="00730546">
      <w:pPr>
        <w:pStyle w:val="ListParagraph"/>
        <w:numPr>
          <w:ilvl w:val="0"/>
          <w:numId w:val="1"/>
        </w:numPr>
        <w:jc w:val="both"/>
        <w:rPr>
          <w:lang w:val="en-US"/>
        </w:rPr>
      </w:pPr>
      <w:r w:rsidRPr="00730546">
        <w:rPr>
          <w:lang w:val="en-US"/>
        </w:rPr>
        <w:t xml:space="preserve">I would also expect that more attention is paid to the rheology of the actual of </w:t>
      </w:r>
      <w:proofErr w:type="spellStart"/>
      <w:r w:rsidRPr="00730546">
        <w:rPr>
          <w:lang w:val="en-US"/>
        </w:rPr>
        <w:t>Nevado</w:t>
      </w:r>
      <w:proofErr w:type="spellEnd"/>
      <w:r w:rsidRPr="00730546">
        <w:rPr>
          <w:lang w:val="en-US"/>
        </w:rPr>
        <w:t xml:space="preserve"> de Colima (1955) flow and is better discussed with respect to the rheological model being applied or essentially outputs tested against. </w:t>
      </w:r>
    </w:p>
    <w:p w14:paraId="469795A7" w14:textId="592DD3BF" w:rsidR="00B0736B" w:rsidRDefault="000F40B9" w:rsidP="00B0736B">
      <w:pPr>
        <w:pStyle w:val="ListParagraph"/>
        <w:contextualSpacing w:val="0"/>
        <w:jc w:val="both"/>
        <w:rPr>
          <w:rFonts w:ascii="Courier New" w:hAnsi="Courier New" w:cs="Courier New"/>
          <w:color w:val="FF0000"/>
          <w:lang w:val="en-US"/>
        </w:rPr>
      </w:pPr>
      <w:r>
        <w:rPr>
          <w:rFonts w:ascii="Courier New" w:hAnsi="Courier New" w:cs="Courier New"/>
          <w:color w:val="FF0000"/>
          <w:lang w:val="en-US"/>
        </w:rPr>
        <w:t xml:space="preserve">It is true that knowledge of the actual rheology of the 1955 flow would be preferable, however, </w:t>
      </w:r>
      <w:r w:rsidR="00603B78">
        <w:rPr>
          <w:rFonts w:ascii="Courier New" w:hAnsi="Courier New" w:cs="Courier New"/>
          <w:color w:val="FF0000"/>
          <w:lang w:val="en-US"/>
        </w:rPr>
        <w:t>such is lacking.</w:t>
      </w:r>
      <w:r>
        <w:rPr>
          <w:rFonts w:ascii="Courier New" w:hAnsi="Courier New" w:cs="Courier New"/>
          <w:color w:val="FF0000"/>
          <w:lang w:val="en-US"/>
        </w:rPr>
        <w:t xml:space="preserve"> The procedure we outline is designed, in part, for such cases, and lends insight into what the rheology plausibly could have been, given available observations</w:t>
      </w:r>
      <w:r w:rsidR="00036F26" w:rsidRPr="00531D71">
        <w:rPr>
          <w:rFonts w:ascii="Courier New" w:hAnsi="Courier New" w:cs="Courier New"/>
          <w:color w:val="FF0000"/>
          <w:lang w:val="en-US"/>
        </w:rPr>
        <w:t xml:space="preserve">. </w:t>
      </w:r>
      <w:r w:rsidR="00C61FDF">
        <w:rPr>
          <w:rFonts w:ascii="Courier New" w:hAnsi="Courier New" w:cs="Courier New"/>
          <w:color w:val="FF0000"/>
          <w:lang w:val="en-US"/>
        </w:rPr>
        <w:t>W</w:t>
      </w:r>
      <w:r w:rsidR="00036F26" w:rsidRPr="00531D71">
        <w:rPr>
          <w:rFonts w:ascii="Courier New" w:hAnsi="Courier New" w:cs="Courier New"/>
          <w:color w:val="FF0000"/>
          <w:lang w:val="en-US"/>
        </w:rPr>
        <w:t xml:space="preserve">e </w:t>
      </w:r>
      <w:r w:rsidR="00497560">
        <w:rPr>
          <w:rFonts w:ascii="Courier New" w:hAnsi="Courier New" w:cs="Courier New"/>
          <w:color w:val="FF0000"/>
          <w:lang w:val="en-US"/>
        </w:rPr>
        <w:t>added s</w:t>
      </w:r>
      <w:r w:rsidR="00CD27A8">
        <w:rPr>
          <w:rFonts w:ascii="Courier New" w:hAnsi="Courier New" w:cs="Courier New"/>
          <w:color w:val="FF0000"/>
          <w:lang w:val="en-US"/>
        </w:rPr>
        <w:t>everal</w:t>
      </w:r>
      <w:r w:rsidR="00497560">
        <w:rPr>
          <w:rFonts w:ascii="Courier New" w:hAnsi="Courier New" w:cs="Courier New"/>
          <w:color w:val="FF0000"/>
          <w:lang w:val="en-US"/>
        </w:rPr>
        <w:t xml:space="preserve"> new sentences to the</w:t>
      </w:r>
      <w:r w:rsidR="00036F26" w:rsidRPr="00531D71">
        <w:rPr>
          <w:rFonts w:ascii="Courier New" w:hAnsi="Courier New" w:cs="Courier New"/>
          <w:color w:val="FF0000"/>
          <w:lang w:val="en-US"/>
        </w:rPr>
        <w:t xml:space="preserve"> </w:t>
      </w:r>
      <w:r w:rsidR="00497560">
        <w:rPr>
          <w:rFonts w:ascii="Courier New" w:hAnsi="Courier New" w:cs="Courier New"/>
          <w:color w:val="FF0000"/>
          <w:lang w:val="en-US"/>
        </w:rPr>
        <w:t xml:space="preserve">last </w:t>
      </w:r>
      <w:r w:rsidR="00036F26" w:rsidRPr="00531D71">
        <w:rPr>
          <w:rFonts w:ascii="Courier New" w:hAnsi="Courier New" w:cs="Courier New"/>
          <w:color w:val="FF0000"/>
          <w:lang w:val="en-US"/>
        </w:rPr>
        <w:t xml:space="preserve">paragraph </w:t>
      </w:r>
      <w:r w:rsidR="00C61FDF">
        <w:rPr>
          <w:rFonts w:ascii="Courier New" w:hAnsi="Courier New" w:cs="Courier New"/>
          <w:color w:val="FF0000"/>
          <w:lang w:val="en-US"/>
        </w:rPr>
        <w:lastRenderedPageBreak/>
        <w:t xml:space="preserve">in Section 2.1 </w:t>
      </w:r>
      <w:r w:rsidR="00036F26" w:rsidRPr="00531D71">
        <w:rPr>
          <w:rFonts w:ascii="Courier New" w:hAnsi="Courier New" w:cs="Courier New"/>
          <w:color w:val="FF0000"/>
          <w:lang w:val="en-US"/>
        </w:rPr>
        <w:t xml:space="preserve">to </w:t>
      </w:r>
      <w:r w:rsidR="00C61FDF">
        <w:rPr>
          <w:rFonts w:ascii="Courier New" w:hAnsi="Courier New" w:cs="Courier New"/>
          <w:color w:val="FF0000"/>
          <w:lang w:val="en-US"/>
        </w:rPr>
        <w:t xml:space="preserve">better </w:t>
      </w:r>
      <w:r w:rsidR="00036F26" w:rsidRPr="00531D71">
        <w:rPr>
          <w:rFonts w:ascii="Courier New" w:hAnsi="Courier New" w:cs="Courier New"/>
          <w:color w:val="FF0000"/>
          <w:lang w:val="en-US"/>
        </w:rPr>
        <w:t>clarify what we know</w:t>
      </w:r>
      <w:r>
        <w:rPr>
          <w:rFonts w:ascii="Courier New" w:hAnsi="Courier New" w:cs="Courier New"/>
          <w:color w:val="FF0000"/>
          <w:lang w:val="en-US"/>
        </w:rPr>
        <w:t xml:space="preserve"> a priori</w:t>
      </w:r>
      <w:r w:rsidR="00036F26" w:rsidRPr="00531D71">
        <w:rPr>
          <w:rFonts w:ascii="Courier New" w:hAnsi="Courier New" w:cs="Courier New"/>
          <w:color w:val="FF0000"/>
          <w:lang w:val="en-US"/>
        </w:rPr>
        <w:t xml:space="preserve"> about </w:t>
      </w:r>
      <w:r w:rsidR="00C61FDF">
        <w:rPr>
          <w:rFonts w:ascii="Courier New" w:hAnsi="Courier New" w:cs="Courier New"/>
          <w:color w:val="FF0000"/>
          <w:lang w:val="en-US"/>
        </w:rPr>
        <w:t xml:space="preserve">the </w:t>
      </w:r>
      <w:r w:rsidR="00C61FDF" w:rsidRPr="00531D71">
        <w:rPr>
          <w:rFonts w:ascii="Courier New" w:hAnsi="Courier New" w:cs="Courier New"/>
          <w:color w:val="FF0000"/>
          <w:lang w:val="en-US"/>
        </w:rPr>
        <w:t>rheology of the actual flow in 1955</w:t>
      </w:r>
      <w:r w:rsidR="00C61FDF">
        <w:rPr>
          <w:rFonts w:ascii="Courier New" w:hAnsi="Courier New" w:cs="Courier New"/>
          <w:color w:val="FF0000"/>
          <w:lang w:val="en-US"/>
        </w:rPr>
        <w:t>, and how this may be reflected in the model</w:t>
      </w:r>
      <w:r w:rsidR="00036F26" w:rsidRPr="00531D71">
        <w:rPr>
          <w:rFonts w:ascii="Courier New" w:hAnsi="Courier New" w:cs="Courier New"/>
          <w:color w:val="FF0000"/>
          <w:lang w:val="en-US"/>
        </w:rPr>
        <w:t>.</w:t>
      </w:r>
      <w:r w:rsidR="009D7797">
        <w:rPr>
          <w:rFonts w:ascii="Courier New" w:hAnsi="Courier New" w:cs="Courier New"/>
          <w:color w:val="FF0000"/>
          <w:lang w:val="en-US"/>
        </w:rPr>
        <w:t xml:space="preserve"> </w:t>
      </w:r>
      <w:r w:rsidR="00C61FDF">
        <w:rPr>
          <w:rFonts w:ascii="Courier New" w:hAnsi="Courier New" w:cs="Courier New"/>
          <w:color w:val="FF0000"/>
          <w:lang w:val="en-US"/>
        </w:rPr>
        <w:t xml:space="preserve">We remark that in this study we are not prescribing the physics of the flow </w:t>
      </w:r>
      <w:ins w:id="8" w:author="Microsoft Office User" w:date="2019-03-11T10:45:00Z">
        <w:r w:rsidR="006918C1">
          <w:rPr>
            <w:rFonts w:ascii="Courier New" w:hAnsi="Courier New" w:cs="Courier New"/>
            <w:color w:val="FF0000"/>
            <w:lang w:val="en-US"/>
          </w:rPr>
          <w:t xml:space="preserve">based on subjective expert opinion </w:t>
        </w:r>
      </w:ins>
      <w:r w:rsidR="00C61FDF" w:rsidRPr="006918C1">
        <w:rPr>
          <w:rFonts w:ascii="Courier New" w:hAnsi="Courier New" w:cs="Courier New"/>
          <w:i/>
          <w:color w:val="FF0000"/>
          <w:lang w:val="en-US"/>
          <w:rPrChange w:id="9" w:author="Microsoft Office User" w:date="2019-03-11T10:45:00Z">
            <w:rPr>
              <w:rFonts w:ascii="Courier New" w:hAnsi="Courier New" w:cs="Courier New"/>
              <w:color w:val="FF0000"/>
              <w:lang w:val="en-US"/>
            </w:rPr>
          </w:rPrChange>
        </w:rPr>
        <w:t>a priori</w:t>
      </w:r>
      <w:r w:rsidR="00C61FDF">
        <w:rPr>
          <w:rFonts w:ascii="Courier New" w:hAnsi="Courier New" w:cs="Courier New"/>
          <w:color w:val="FF0000"/>
          <w:lang w:val="en-US"/>
        </w:rPr>
        <w:t xml:space="preserve">, but we want the data to tell us which model and input parameters may be appropriate, and which models and inputs are not. </w:t>
      </w:r>
      <w:r w:rsidR="00CD27A8">
        <w:rPr>
          <w:rFonts w:ascii="Courier New" w:hAnsi="Courier New" w:cs="Courier New"/>
          <w:color w:val="FF0000"/>
          <w:lang w:val="en-US"/>
        </w:rPr>
        <w:t>New text is marked in bold.</w:t>
      </w:r>
    </w:p>
    <w:p w14:paraId="40550D6C" w14:textId="345E404E" w:rsidR="00497560" w:rsidRPr="0014339B" w:rsidRDefault="00C61FDF" w:rsidP="00B0736B">
      <w:pPr>
        <w:pStyle w:val="ListParagraph"/>
        <w:contextualSpacing w:val="0"/>
        <w:jc w:val="both"/>
        <w:rPr>
          <w:rFonts w:ascii="Courier New" w:hAnsi="Courier New" w:cs="Courier New"/>
          <w:i/>
          <w:color w:val="FF0000"/>
          <w:lang w:val="en-US"/>
        </w:rPr>
      </w:pPr>
      <w:r w:rsidRPr="00B0736B">
        <w:rPr>
          <w:rFonts w:ascii="Courier New" w:hAnsi="Courier New" w:cs="Courier New"/>
          <w:b/>
          <w:color w:val="FF0000"/>
          <w:lang w:val="en-US"/>
        </w:rPr>
        <w:t>“</w:t>
      </w:r>
      <w:r w:rsidR="00497560" w:rsidRPr="0014339B">
        <w:rPr>
          <w:rFonts w:ascii="Courier New" w:hAnsi="Courier New" w:cs="Courier New"/>
          <w:i/>
          <w:color w:val="FF0000"/>
          <w:lang w:val="en-US"/>
        </w:rPr>
        <w:t xml:space="preserve">The main flood probably formed in the </w:t>
      </w:r>
      <w:proofErr w:type="spellStart"/>
      <w:r w:rsidR="00497560" w:rsidRPr="0014339B">
        <w:rPr>
          <w:rFonts w:ascii="Courier New" w:hAnsi="Courier New" w:cs="Courier New"/>
          <w:i/>
          <w:color w:val="FF0000"/>
          <w:lang w:val="en-US"/>
        </w:rPr>
        <w:t>Atenquique</w:t>
      </w:r>
      <w:proofErr w:type="spellEnd"/>
      <w:r w:rsidR="00497560" w:rsidRPr="0014339B">
        <w:rPr>
          <w:rFonts w:ascii="Courier New" w:hAnsi="Courier New" w:cs="Courier New"/>
          <w:i/>
          <w:color w:val="FF0000"/>
          <w:lang w:val="en-US"/>
        </w:rPr>
        <w:t xml:space="preserve"> ravine, but was enhanced by the confluence of flows from its tributaries: Dos </w:t>
      </w:r>
      <w:proofErr w:type="spellStart"/>
      <w:r w:rsidR="00497560" w:rsidRPr="0014339B">
        <w:rPr>
          <w:rFonts w:ascii="Courier New" w:hAnsi="Courier New" w:cs="Courier New"/>
          <w:i/>
          <w:color w:val="FF0000"/>
          <w:lang w:val="en-US"/>
        </w:rPr>
        <w:t>Volcanes</w:t>
      </w:r>
      <w:proofErr w:type="spellEnd"/>
      <w:r w:rsidR="00497560" w:rsidRPr="0014339B">
        <w:rPr>
          <w:rFonts w:ascii="Courier New" w:hAnsi="Courier New" w:cs="Courier New"/>
          <w:i/>
          <w:color w:val="FF0000"/>
          <w:lang w:val="en-US"/>
        </w:rPr>
        <w:t xml:space="preserve"> at 11.2 km, Arroyo </w:t>
      </w:r>
      <w:proofErr w:type="spellStart"/>
      <w:r w:rsidR="00497560" w:rsidRPr="0014339B">
        <w:rPr>
          <w:rFonts w:ascii="Courier New" w:hAnsi="Courier New" w:cs="Courier New"/>
          <w:i/>
          <w:color w:val="FF0000"/>
          <w:lang w:val="en-US"/>
        </w:rPr>
        <w:t>Seco</w:t>
      </w:r>
      <w:proofErr w:type="spellEnd"/>
      <w:r w:rsidR="00497560" w:rsidRPr="0014339B">
        <w:rPr>
          <w:rFonts w:ascii="Courier New" w:hAnsi="Courier New" w:cs="Courier New"/>
          <w:i/>
          <w:color w:val="FF0000"/>
          <w:lang w:val="en-US"/>
        </w:rPr>
        <w:t xml:space="preserve"> and Los </w:t>
      </w:r>
      <w:proofErr w:type="spellStart"/>
      <w:r w:rsidR="00497560" w:rsidRPr="0014339B">
        <w:rPr>
          <w:rFonts w:ascii="Courier New" w:hAnsi="Courier New" w:cs="Courier New"/>
          <w:i/>
          <w:color w:val="FF0000"/>
          <w:lang w:val="en-US"/>
        </w:rPr>
        <w:t>Pl</w:t>
      </w:r>
      <w:r w:rsidR="00886889">
        <w:rPr>
          <w:rFonts w:ascii="Courier New" w:hAnsi="Courier New" w:cs="Courier New"/>
          <w:i/>
          <w:color w:val="FF0000"/>
          <w:lang w:val="en-US"/>
        </w:rPr>
        <w:t>à</w:t>
      </w:r>
      <w:r w:rsidR="00497560" w:rsidRPr="0014339B">
        <w:rPr>
          <w:rFonts w:ascii="Courier New" w:hAnsi="Courier New" w:cs="Courier New"/>
          <w:i/>
          <w:color w:val="FF0000"/>
          <w:lang w:val="en-US"/>
        </w:rPr>
        <w:t>tanos</w:t>
      </w:r>
      <w:proofErr w:type="spellEnd"/>
      <w:r w:rsidR="00497560" w:rsidRPr="0014339B">
        <w:rPr>
          <w:rFonts w:ascii="Courier New" w:hAnsi="Courier New" w:cs="Courier New"/>
          <w:i/>
          <w:color w:val="FF0000"/>
          <w:lang w:val="en-US"/>
        </w:rPr>
        <w:t xml:space="preserve">, at 22.5 km. </w:t>
      </w:r>
      <w:r w:rsidR="00CD27A8" w:rsidRPr="0014339B">
        <w:rPr>
          <w:rFonts w:ascii="Courier New" w:hAnsi="Courier New" w:cs="Courier New"/>
          <w:b/>
          <w:i/>
          <w:color w:val="FF0000"/>
          <w:lang w:val="en-US"/>
        </w:rPr>
        <w:t xml:space="preserve">The following description of the flow deposits summarizes Saucedo et al. </w:t>
      </w:r>
      <w:r w:rsidR="00603B78">
        <w:rPr>
          <w:rFonts w:ascii="Courier New" w:hAnsi="Courier New" w:cs="Courier New"/>
          <w:b/>
          <w:i/>
          <w:color w:val="FF0000"/>
          <w:lang w:val="en-US"/>
        </w:rPr>
        <w:t>(</w:t>
      </w:r>
      <w:r w:rsidR="00CD27A8" w:rsidRPr="0014339B">
        <w:rPr>
          <w:rFonts w:ascii="Courier New" w:hAnsi="Courier New" w:cs="Courier New"/>
          <w:b/>
          <w:i/>
          <w:color w:val="FF0000"/>
          <w:lang w:val="en-US"/>
        </w:rPr>
        <w:t>2008</w:t>
      </w:r>
      <w:r w:rsidR="00603B78">
        <w:rPr>
          <w:rFonts w:ascii="Courier New" w:hAnsi="Courier New" w:cs="Courier New"/>
          <w:b/>
          <w:i/>
          <w:color w:val="FF0000"/>
          <w:lang w:val="en-US"/>
        </w:rPr>
        <w:t>)</w:t>
      </w:r>
      <w:r w:rsidR="00CD27A8" w:rsidRPr="0014339B">
        <w:rPr>
          <w:rFonts w:ascii="Courier New" w:hAnsi="Courier New" w:cs="Courier New"/>
          <w:b/>
          <w:i/>
          <w:color w:val="FF0000"/>
          <w:lang w:val="en-US"/>
        </w:rPr>
        <w:t>.</w:t>
      </w:r>
      <w:r w:rsidR="00CD27A8" w:rsidRPr="0014339B">
        <w:rPr>
          <w:rFonts w:ascii="Courier New" w:hAnsi="Courier New" w:cs="Courier New"/>
          <w:i/>
          <w:color w:val="FF0000"/>
          <w:lang w:val="en-US"/>
        </w:rPr>
        <w:t xml:space="preserve"> </w:t>
      </w:r>
      <w:r w:rsidR="0014339B" w:rsidRPr="0014339B">
        <w:rPr>
          <w:rFonts w:ascii="Courier New" w:hAnsi="Courier New" w:cs="Courier New"/>
          <w:b/>
          <w:i/>
          <w:color w:val="FF0000"/>
          <w:lang w:val="en-US"/>
        </w:rPr>
        <w:t>We remark that we are not going to prescribe the rheology utilized in our modeling effort</w:t>
      </w:r>
      <w:r w:rsidR="00061D76">
        <w:rPr>
          <w:rFonts w:ascii="Courier New" w:hAnsi="Courier New" w:cs="Courier New"/>
          <w:b/>
          <w:i/>
          <w:color w:val="FF0000"/>
          <w:lang w:val="en-US"/>
        </w:rPr>
        <w:t xml:space="preserve">, but will rather let the data guide us to plausible </w:t>
      </w:r>
      <w:proofErr w:type="spellStart"/>
      <w:r w:rsidR="00061D76">
        <w:rPr>
          <w:rFonts w:ascii="Courier New" w:hAnsi="Courier New" w:cs="Courier New"/>
          <w:b/>
          <w:i/>
          <w:color w:val="FF0000"/>
          <w:lang w:val="en-US"/>
        </w:rPr>
        <w:t>rheologies</w:t>
      </w:r>
      <w:proofErr w:type="spellEnd"/>
      <w:r w:rsidR="00061D76">
        <w:rPr>
          <w:rFonts w:ascii="Courier New" w:hAnsi="Courier New" w:cs="Courier New"/>
          <w:b/>
          <w:i/>
          <w:color w:val="FF0000"/>
          <w:lang w:val="en-US"/>
        </w:rPr>
        <w:t xml:space="preserve"> and inputs</w:t>
      </w:r>
      <w:r w:rsidR="0014339B" w:rsidRPr="0014339B">
        <w:rPr>
          <w:rFonts w:ascii="Courier New" w:hAnsi="Courier New" w:cs="Courier New"/>
          <w:b/>
          <w:i/>
          <w:color w:val="FF0000"/>
          <w:lang w:val="en-US"/>
        </w:rPr>
        <w:t>.</w:t>
      </w:r>
    </w:p>
    <w:p w14:paraId="19F0B557" w14:textId="299613E1" w:rsidR="00497560" w:rsidRPr="0014339B" w:rsidRDefault="00497560" w:rsidP="00B0736B">
      <w:pPr>
        <w:pStyle w:val="ListParagraph"/>
        <w:contextualSpacing w:val="0"/>
        <w:jc w:val="both"/>
        <w:rPr>
          <w:rFonts w:ascii="Courier New" w:hAnsi="Courier New" w:cs="Courier New"/>
          <w:i/>
          <w:color w:val="FF0000"/>
          <w:lang w:val="en-US"/>
        </w:rPr>
      </w:pPr>
      <w:r w:rsidRPr="0014339B">
        <w:rPr>
          <w:rFonts w:ascii="Courier New" w:hAnsi="Courier New" w:cs="Courier New"/>
          <w:i/>
          <w:color w:val="FF0000"/>
          <w:lang w:val="en-US"/>
        </w:rPr>
        <w:t xml:space="preserve">During the first 10-12 km (as recorded by the proximal exposures) the flow moved down steep slopes, eroding and incorporating coarse alluvium and sand. </w:t>
      </w:r>
      <w:r w:rsidRPr="0014339B">
        <w:rPr>
          <w:rFonts w:ascii="Courier New" w:hAnsi="Courier New" w:cs="Courier New"/>
          <w:b/>
          <w:i/>
          <w:color w:val="FF0000"/>
          <w:lang w:val="en-US"/>
        </w:rPr>
        <w:t xml:space="preserve">It left a massive deposit with a polymodal </w:t>
      </w:r>
      <w:r w:rsidR="00603B78">
        <w:rPr>
          <w:rFonts w:ascii="Courier New" w:hAnsi="Courier New" w:cs="Courier New"/>
          <w:b/>
          <w:i/>
          <w:color w:val="FF0000"/>
          <w:lang w:val="en-US"/>
        </w:rPr>
        <w:t xml:space="preserve">grain-size </w:t>
      </w:r>
      <w:r w:rsidRPr="0014339B">
        <w:rPr>
          <w:rFonts w:ascii="Courier New" w:hAnsi="Courier New" w:cs="Courier New"/>
          <w:b/>
          <w:i/>
          <w:color w:val="FF0000"/>
          <w:lang w:val="en-US"/>
        </w:rPr>
        <w:t>distribution</w:t>
      </w:r>
      <w:r w:rsidR="00603B78">
        <w:rPr>
          <w:rFonts w:ascii="Courier New" w:hAnsi="Courier New" w:cs="Courier New"/>
          <w:b/>
          <w:i/>
          <w:color w:val="FF0000"/>
          <w:lang w:val="en-US"/>
        </w:rPr>
        <w:t>,</w:t>
      </w:r>
      <w:r w:rsidRPr="0014339B">
        <w:rPr>
          <w:rFonts w:ascii="Courier New" w:hAnsi="Courier New" w:cs="Courier New"/>
          <w:b/>
          <w:i/>
          <w:color w:val="FF0000"/>
          <w:lang w:val="en-US"/>
        </w:rPr>
        <w:t xml:space="preserve"> with reverse gradi</w:t>
      </w:r>
      <w:r w:rsidR="00E34383">
        <w:rPr>
          <w:rFonts w:ascii="Courier New" w:hAnsi="Courier New" w:cs="Courier New"/>
          <w:b/>
          <w:i/>
          <w:color w:val="FF0000"/>
          <w:lang w:val="en-US"/>
        </w:rPr>
        <w:t xml:space="preserve">ng of coarse clasts and </w:t>
      </w:r>
      <w:r w:rsidRPr="0014339B">
        <w:rPr>
          <w:rFonts w:ascii="Courier New" w:hAnsi="Courier New" w:cs="Courier New"/>
          <w:b/>
          <w:i/>
          <w:color w:val="FF0000"/>
          <w:lang w:val="en-US"/>
        </w:rPr>
        <w:t xml:space="preserve">features </w:t>
      </w:r>
      <w:r w:rsidR="00E34383">
        <w:rPr>
          <w:rFonts w:ascii="Courier New" w:hAnsi="Courier New" w:cs="Courier New"/>
          <w:b/>
          <w:i/>
          <w:color w:val="FF0000"/>
          <w:lang w:val="en-US"/>
        </w:rPr>
        <w:t xml:space="preserve">typical </w:t>
      </w:r>
      <w:r w:rsidRPr="0014339B">
        <w:rPr>
          <w:rFonts w:ascii="Courier New" w:hAnsi="Courier New" w:cs="Courier New"/>
          <w:b/>
          <w:i/>
          <w:color w:val="FF0000"/>
          <w:lang w:val="en-US"/>
        </w:rPr>
        <w:t xml:space="preserve">of </w:t>
      </w:r>
      <w:proofErr w:type="spellStart"/>
      <w:r w:rsidRPr="0014339B">
        <w:rPr>
          <w:rFonts w:ascii="Courier New" w:hAnsi="Courier New" w:cs="Courier New"/>
          <w:b/>
          <w:i/>
          <w:color w:val="FF0000"/>
          <w:lang w:val="en-US"/>
        </w:rPr>
        <w:t>noncohesive</w:t>
      </w:r>
      <w:proofErr w:type="spellEnd"/>
      <w:r w:rsidRPr="0014339B">
        <w:rPr>
          <w:rFonts w:ascii="Courier New" w:hAnsi="Courier New" w:cs="Courier New"/>
          <w:b/>
          <w:i/>
          <w:color w:val="FF0000"/>
          <w:lang w:val="en-US"/>
        </w:rPr>
        <w:t xml:space="preserve"> debris flows</w:t>
      </w:r>
      <w:r w:rsidR="00603B78">
        <w:rPr>
          <w:rFonts w:ascii="Courier New" w:hAnsi="Courier New" w:cs="Courier New"/>
          <w:b/>
          <w:i/>
          <w:color w:val="FF0000"/>
          <w:lang w:val="en-US"/>
        </w:rPr>
        <w:t>, suggesting a</w:t>
      </w:r>
      <w:r w:rsidRPr="0014339B">
        <w:rPr>
          <w:rFonts w:ascii="Courier New" w:hAnsi="Courier New" w:cs="Courier New"/>
          <w:b/>
          <w:i/>
          <w:color w:val="FF0000"/>
          <w:lang w:val="en-US"/>
        </w:rPr>
        <w:t xml:space="preserve"> Mohr-Coulomb rheology </w:t>
      </w:r>
      <w:r w:rsidR="00CD27A8" w:rsidRPr="0014339B">
        <w:rPr>
          <w:rFonts w:ascii="Courier New" w:hAnsi="Courier New" w:cs="Courier New"/>
          <w:b/>
          <w:i/>
          <w:color w:val="FF0000"/>
          <w:lang w:val="en-US"/>
        </w:rPr>
        <w:t>m</w:t>
      </w:r>
      <w:r w:rsidR="00B0736B" w:rsidRPr="0014339B">
        <w:rPr>
          <w:rFonts w:ascii="Courier New" w:hAnsi="Courier New" w:cs="Courier New"/>
          <w:b/>
          <w:i/>
          <w:color w:val="FF0000"/>
          <w:lang w:val="en-US"/>
        </w:rPr>
        <w:t>ight</w:t>
      </w:r>
      <w:r w:rsidRPr="0014339B">
        <w:rPr>
          <w:rFonts w:ascii="Courier New" w:hAnsi="Courier New" w:cs="Courier New"/>
          <w:b/>
          <w:i/>
          <w:color w:val="FF0000"/>
          <w:lang w:val="en-US"/>
        </w:rPr>
        <w:t xml:space="preserve"> be appropriate.</w:t>
      </w:r>
    </w:p>
    <w:p w14:paraId="42697A8F" w14:textId="54B0161D" w:rsidR="00497560" w:rsidRPr="0014339B" w:rsidRDefault="00497560" w:rsidP="00B0736B">
      <w:pPr>
        <w:pStyle w:val="ListParagraph"/>
        <w:contextualSpacing w:val="0"/>
        <w:jc w:val="both"/>
        <w:rPr>
          <w:rFonts w:ascii="Courier New" w:hAnsi="Courier New" w:cs="Courier New"/>
          <w:i/>
          <w:color w:val="FF0000"/>
          <w:lang w:val="en-US"/>
        </w:rPr>
      </w:pPr>
      <w:r w:rsidRPr="0014339B">
        <w:rPr>
          <w:rFonts w:ascii="Courier New" w:hAnsi="Courier New" w:cs="Courier New"/>
          <w:i/>
          <w:color w:val="FF0000"/>
          <w:lang w:val="en-US"/>
        </w:rPr>
        <w:t xml:space="preserve">Downstream, in medial exposures, the flow encountered gentler slopes, reducing its velocity and promoting deposition of part of the sediment load. </w:t>
      </w:r>
      <w:r w:rsidRPr="0014339B">
        <w:rPr>
          <w:rFonts w:ascii="Courier New" w:hAnsi="Courier New" w:cs="Courier New"/>
          <w:b/>
          <w:i/>
          <w:color w:val="FF0000"/>
          <w:lang w:val="en-US"/>
        </w:rPr>
        <w:t xml:space="preserve">The flow left a deposit with a bimodal </w:t>
      </w:r>
      <w:r w:rsidR="00603B78">
        <w:rPr>
          <w:rFonts w:ascii="Courier New" w:hAnsi="Courier New" w:cs="Courier New"/>
          <w:b/>
          <w:i/>
          <w:color w:val="FF0000"/>
          <w:lang w:val="en-US"/>
        </w:rPr>
        <w:t xml:space="preserve">grain-size </w:t>
      </w:r>
      <w:r w:rsidRPr="0014339B">
        <w:rPr>
          <w:rFonts w:ascii="Courier New" w:hAnsi="Courier New" w:cs="Courier New"/>
          <w:b/>
          <w:i/>
          <w:color w:val="FF0000"/>
          <w:lang w:val="en-US"/>
        </w:rPr>
        <w:t xml:space="preserve">distribution and better sorting than before. </w:t>
      </w:r>
      <w:r w:rsidR="00603B78">
        <w:rPr>
          <w:rFonts w:ascii="Courier New" w:hAnsi="Courier New" w:cs="Courier New"/>
          <w:b/>
          <w:i/>
          <w:color w:val="FF0000"/>
          <w:lang w:val="en-US"/>
        </w:rPr>
        <w:t>D</w:t>
      </w:r>
      <w:r w:rsidRPr="0014339B">
        <w:rPr>
          <w:rFonts w:ascii="Courier New" w:hAnsi="Courier New" w:cs="Courier New"/>
          <w:b/>
          <w:i/>
          <w:color w:val="FF0000"/>
          <w:lang w:val="en-US"/>
        </w:rPr>
        <w:t xml:space="preserve">ilution could have produced a change in rheology, moving </w:t>
      </w:r>
      <w:r w:rsidR="00603B78">
        <w:rPr>
          <w:rFonts w:ascii="Courier New" w:hAnsi="Courier New" w:cs="Courier New"/>
          <w:b/>
          <w:i/>
          <w:color w:val="FF0000"/>
          <w:lang w:val="en-US"/>
        </w:rPr>
        <w:t>toward</w:t>
      </w:r>
      <w:r w:rsidR="00603B78" w:rsidRPr="0014339B">
        <w:rPr>
          <w:rFonts w:ascii="Courier New" w:hAnsi="Courier New" w:cs="Courier New"/>
          <w:b/>
          <w:i/>
          <w:color w:val="FF0000"/>
          <w:lang w:val="en-US"/>
        </w:rPr>
        <w:t xml:space="preserve"> </w:t>
      </w:r>
      <w:r w:rsidRPr="0014339B">
        <w:rPr>
          <w:rFonts w:ascii="Courier New" w:hAnsi="Courier New" w:cs="Courier New"/>
          <w:b/>
          <w:i/>
          <w:color w:val="FF0000"/>
          <w:lang w:val="en-US"/>
        </w:rPr>
        <w:t xml:space="preserve">the boundary between a debris flow and a </w:t>
      </w:r>
      <w:proofErr w:type="spellStart"/>
      <w:r w:rsidRPr="0014339B">
        <w:rPr>
          <w:rFonts w:ascii="Courier New" w:hAnsi="Courier New" w:cs="Courier New"/>
          <w:b/>
          <w:i/>
          <w:color w:val="FF0000"/>
          <w:lang w:val="en-US"/>
        </w:rPr>
        <w:t>hyperconcentrated</w:t>
      </w:r>
      <w:proofErr w:type="spellEnd"/>
      <w:r w:rsidRPr="0014339B">
        <w:rPr>
          <w:rFonts w:ascii="Courier New" w:hAnsi="Courier New" w:cs="Courier New"/>
          <w:b/>
          <w:i/>
          <w:color w:val="FF0000"/>
          <w:lang w:val="en-US"/>
        </w:rPr>
        <w:t xml:space="preserve"> flow.</w:t>
      </w:r>
      <w:r w:rsidRPr="0014339B">
        <w:rPr>
          <w:rFonts w:ascii="Courier New" w:hAnsi="Courier New" w:cs="Courier New"/>
          <w:i/>
          <w:color w:val="FF0000"/>
          <w:lang w:val="en-US"/>
        </w:rPr>
        <w:t xml:space="preserve"> </w:t>
      </w:r>
    </w:p>
    <w:p w14:paraId="638FA361" w14:textId="7D85635F" w:rsidR="00497560" w:rsidRPr="0014339B" w:rsidRDefault="00497560" w:rsidP="00B0736B">
      <w:pPr>
        <w:pStyle w:val="ListParagraph"/>
        <w:contextualSpacing w:val="0"/>
        <w:jc w:val="both"/>
        <w:rPr>
          <w:rFonts w:ascii="Courier New" w:hAnsi="Courier New" w:cs="Courier New"/>
          <w:i/>
          <w:color w:val="FF0000"/>
          <w:lang w:val="en-US"/>
        </w:rPr>
      </w:pPr>
      <w:r w:rsidRPr="0014339B">
        <w:rPr>
          <w:rFonts w:ascii="Courier New" w:hAnsi="Courier New" w:cs="Courier New"/>
          <w:i/>
          <w:color w:val="FF0000"/>
          <w:lang w:val="en-US"/>
        </w:rPr>
        <w:t xml:space="preserve">Just upstream of the village, below the junction with the Arroyo </w:t>
      </w:r>
      <w:proofErr w:type="spellStart"/>
      <w:r w:rsidRPr="0014339B">
        <w:rPr>
          <w:rFonts w:ascii="Courier New" w:hAnsi="Courier New" w:cs="Courier New"/>
          <w:i/>
          <w:color w:val="FF0000"/>
          <w:lang w:val="en-US"/>
        </w:rPr>
        <w:t>Seco</w:t>
      </w:r>
      <w:proofErr w:type="spellEnd"/>
      <w:r w:rsidRPr="0014339B">
        <w:rPr>
          <w:rFonts w:ascii="Courier New" w:hAnsi="Courier New" w:cs="Courier New"/>
          <w:i/>
          <w:color w:val="FF0000"/>
          <w:lang w:val="en-US"/>
        </w:rPr>
        <w:t xml:space="preserve"> and Los </w:t>
      </w:r>
      <w:proofErr w:type="spellStart"/>
      <w:r w:rsidRPr="0014339B">
        <w:rPr>
          <w:rFonts w:ascii="Courier New" w:hAnsi="Courier New" w:cs="Courier New"/>
          <w:i/>
          <w:color w:val="FF0000"/>
          <w:lang w:val="en-US"/>
        </w:rPr>
        <w:t>Pl</w:t>
      </w:r>
      <w:r w:rsidR="00886889">
        <w:rPr>
          <w:rFonts w:ascii="Courier New" w:hAnsi="Courier New" w:cs="Courier New"/>
          <w:i/>
          <w:color w:val="FF0000"/>
          <w:lang w:val="en-US"/>
        </w:rPr>
        <w:t>à</w:t>
      </w:r>
      <w:r w:rsidRPr="0014339B">
        <w:rPr>
          <w:rFonts w:ascii="Courier New" w:hAnsi="Courier New" w:cs="Courier New"/>
          <w:i/>
          <w:color w:val="FF0000"/>
          <w:lang w:val="en-US"/>
        </w:rPr>
        <w:t>tanos</w:t>
      </w:r>
      <w:proofErr w:type="spellEnd"/>
      <w:r w:rsidRPr="0014339B">
        <w:rPr>
          <w:rFonts w:ascii="Courier New" w:hAnsi="Courier New" w:cs="Courier New"/>
          <w:i/>
          <w:color w:val="FF0000"/>
          <w:lang w:val="en-US"/>
        </w:rPr>
        <w:t xml:space="preserve"> ravines, eyewitnesses reported peak flood levels, possibly enhanced by the engulfing of a small water reservoir. At the junction, the flow captured the fine-material load of flow from the Arroyo </w:t>
      </w:r>
      <w:proofErr w:type="spellStart"/>
      <w:r w:rsidRPr="0014339B">
        <w:rPr>
          <w:rFonts w:ascii="Courier New" w:hAnsi="Courier New" w:cs="Courier New"/>
          <w:i/>
          <w:color w:val="FF0000"/>
          <w:lang w:val="en-US"/>
        </w:rPr>
        <w:t>Seco</w:t>
      </w:r>
      <w:proofErr w:type="spellEnd"/>
      <w:r w:rsidRPr="0014339B">
        <w:rPr>
          <w:rFonts w:ascii="Courier New" w:hAnsi="Courier New" w:cs="Courier New"/>
          <w:i/>
          <w:color w:val="FF0000"/>
          <w:lang w:val="en-US"/>
        </w:rPr>
        <w:t xml:space="preserve"> and </w:t>
      </w:r>
      <w:proofErr w:type="spellStart"/>
      <w:r w:rsidRPr="0014339B">
        <w:rPr>
          <w:rFonts w:ascii="Courier New" w:hAnsi="Courier New" w:cs="Courier New"/>
          <w:i/>
          <w:color w:val="FF0000"/>
          <w:lang w:val="en-US"/>
        </w:rPr>
        <w:t>Pl</w:t>
      </w:r>
      <w:r w:rsidR="00886889">
        <w:rPr>
          <w:rFonts w:ascii="Courier New" w:hAnsi="Courier New" w:cs="Courier New"/>
          <w:i/>
          <w:color w:val="FF0000"/>
          <w:lang w:val="en-US"/>
        </w:rPr>
        <w:t>à</w:t>
      </w:r>
      <w:r w:rsidRPr="0014339B">
        <w:rPr>
          <w:rFonts w:ascii="Courier New" w:hAnsi="Courier New" w:cs="Courier New"/>
          <w:i/>
          <w:color w:val="FF0000"/>
          <w:lang w:val="en-US"/>
        </w:rPr>
        <w:t>tanos</w:t>
      </w:r>
      <w:proofErr w:type="spellEnd"/>
      <w:r w:rsidRPr="0014339B">
        <w:rPr>
          <w:rFonts w:ascii="Courier New" w:hAnsi="Courier New" w:cs="Courier New"/>
          <w:i/>
          <w:color w:val="FF0000"/>
          <w:lang w:val="en-US"/>
        </w:rPr>
        <w:t xml:space="preserve"> ravines, causing significant dilution and a sudden increase in the flow turbulence </w:t>
      </w:r>
      <w:r w:rsidRPr="0014339B">
        <w:rPr>
          <w:rFonts w:ascii="Courier New" w:hAnsi="Courier New" w:cs="Courier New"/>
          <w:b/>
          <w:i/>
          <w:color w:val="FF0000"/>
          <w:lang w:val="en-US"/>
        </w:rPr>
        <w:t>and its capacity to transport coarse particles</w:t>
      </w:r>
      <w:r w:rsidRPr="0014339B">
        <w:rPr>
          <w:rFonts w:ascii="Courier New" w:hAnsi="Courier New" w:cs="Courier New"/>
          <w:i/>
          <w:color w:val="FF0000"/>
          <w:lang w:val="en-US"/>
        </w:rPr>
        <w:t xml:space="preserve">. </w:t>
      </w:r>
      <w:r w:rsidRPr="0014339B">
        <w:rPr>
          <w:rFonts w:ascii="Courier New" w:hAnsi="Courier New" w:cs="Courier New"/>
          <w:b/>
          <w:i/>
          <w:color w:val="FF0000"/>
          <w:lang w:val="en-US"/>
        </w:rPr>
        <w:t xml:space="preserve">The resulting deposit left by the flow entering </w:t>
      </w:r>
      <w:proofErr w:type="spellStart"/>
      <w:r w:rsidRPr="0014339B">
        <w:rPr>
          <w:rFonts w:ascii="Courier New" w:hAnsi="Courier New" w:cs="Courier New"/>
          <w:b/>
          <w:i/>
          <w:color w:val="FF0000"/>
          <w:lang w:val="en-US"/>
        </w:rPr>
        <w:t>Atenquique</w:t>
      </w:r>
      <w:proofErr w:type="spellEnd"/>
      <w:r w:rsidRPr="0014339B">
        <w:rPr>
          <w:rFonts w:ascii="Courier New" w:hAnsi="Courier New" w:cs="Courier New"/>
          <w:b/>
          <w:i/>
          <w:color w:val="FF0000"/>
          <w:lang w:val="en-US"/>
        </w:rPr>
        <w:t xml:space="preserve"> village </w:t>
      </w:r>
      <w:r w:rsidR="00CD27A8" w:rsidRPr="0014339B">
        <w:rPr>
          <w:rFonts w:ascii="Courier New" w:hAnsi="Courier New" w:cs="Courier New"/>
          <w:b/>
          <w:i/>
          <w:color w:val="FF0000"/>
          <w:lang w:val="en-US"/>
        </w:rPr>
        <w:t>show</w:t>
      </w:r>
      <w:r w:rsidRPr="0014339B">
        <w:rPr>
          <w:rFonts w:ascii="Courier New" w:hAnsi="Courier New" w:cs="Courier New"/>
          <w:b/>
          <w:i/>
          <w:color w:val="FF0000"/>
          <w:lang w:val="en-US"/>
        </w:rPr>
        <w:t xml:space="preserve">s again a polymodal </w:t>
      </w:r>
      <w:r w:rsidR="00E34383">
        <w:rPr>
          <w:rFonts w:ascii="Courier New" w:hAnsi="Courier New" w:cs="Courier New"/>
          <w:b/>
          <w:i/>
          <w:color w:val="FF0000"/>
          <w:lang w:val="en-US"/>
        </w:rPr>
        <w:t xml:space="preserve">grain-size </w:t>
      </w:r>
      <w:r w:rsidRPr="0014339B">
        <w:rPr>
          <w:rFonts w:ascii="Courier New" w:hAnsi="Courier New" w:cs="Courier New"/>
          <w:b/>
          <w:i/>
          <w:color w:val="FF0000"/>
          <w:lang w:val="en-US"/>
        </w:rPr>
        <w:t xml:space="preserve">distribution. </w:t>
      </w:r>
      <w:r w:rsidR="00603B78">
        <w:rPr>
          <w:rFonts w:ascii="Courier New" w:hAnsi="Courier New" w:cs="Courier New"/>
          <w:b/>
          <w:i/>
          <w:color w:val="FF0000"/>
          <w:lang w:val="en-US"/>
        </w:rPr>
        <w:t xml:space="preserve">Here, </w:t>
      </w:r>
      <w:proofErr w:type="spellStart"/>
      <w:r w:rsidRPr="0014339B">
        <w:rPr>
          <w:rFonts w:ascii="Courier New" w:hAnsi="Courier New" w:cs="Courier New"/>
          <w:b/>
          <w:i/>
          <w:color w:val="FF0000"/>
          <w:lang w:val="en-US"/>
        </w:rPr>
        <w:t>Voellmy</w:t>
      </w:r>
      <w:proofErr w:type="spellEnd"/>
      <w:r w:rsidRPr="0014339B">
        <w:rPr>
          <w:rFonts w:ascii="Courier New" w:hAnsi="Courier New" w:cs="Courier New"/>
          <w:b/>
          <w:i/>
          <w:color w:val="FF0000"/>
          <w:lang w:val="en-US"/>
        </w:rPr>
        <w:t xml:space="preserve">-Salm rheology </w:t>
      </w:r>
      <w:r w:rsidR="00B0736B" w:rsidRPr="0014339B">
        <w:rPr>
          <w:rFonts w:ascii="Courier New" w:hAnsi="Courier New" w:cs="Courier New"/>
          <w:b/>
          <w:i/>
          <w:color w:val="FF0000"/>
          <w:lang w:val="en-US"/>
        </w:rPr>
        <w:t>might</w:t>
      </w:r>
      <w:r w:rsidRPr="0014339B">
        <w:rPr>
          <w:rFonts w:ascii="Courier New" w:hAnsi="Courier New" w:cs="Courier New"/>
          <w:b/>
          <w:i/>
          <w:color w:val="FF0000"/>
          <w:lang w:val="en-US"/>
        </w:rPr>
        <w:t xml:space="preserve"> become more appropriate than Mohr-Coulomb. However, </w:t>
      </w:r>
      <w:proofErr w:type="spellStart"/>
      <w:r w:rsidRPr="0014339B">
        <w:rPr>
          <w:rFonts w:ascii="Courier New" w:hAnsi="Courier New" w:cs="Courier New"/>
          <w:b/>
          <w:i/>
          <w:color w:val="FF0000"/>
          <w:lang w:val="en-US"/>
        </w:rPr>
        <w:t>Pouliquen-Forterre</w:t>
      </w:r>
      <w:proofErr w:type="spellEnd"/>
      <w:r w:rsidRPr="0014339B">
        <w:rPr>
          <w:rFonts w:ascii="Courier New" w:hAnsi="Courier New" w:cs="Courier New"/>
          <w:b/>
          <w:i/>
          <w:color w:val="FF0000"/>
          <w:lang w:val="en-US"/>
        </w:rPr>
        <w:t xml:space="preserve"> rheology </w:t>
      </w:r>
      <w:r w:rsidR="00B0736B" w:rsidRPr="0014339B">
        <w:rPr>
          <w:rFonts w:ascii="Courier New" w:hAnsi="Courier New" w:cs="Courier New"/>
          <w:b/>
          <w:i/>
          <w:color w:val="FF0000"/>
          <w:lang w:val="en-US"/>
        </w:rPr>
        <w:t>might</w:t>
      </w:r>
      <w:r w:rsidRPr="0014339B">
        <w:rPr>
          <w:rFonts w:ascii="Courier New" w:hAnsi="Courier New" w:cs="Courier New"/>
          <w:b/>
          <w:i/>
          <w:color w:val="FF0000"/>
          <w:lang w:val="en-US"/>
        </w:rPr>
        <w:t xml:space="preserve"> also be able to </w:t>
      </w:r>
      <w:r w:rsidR="00B0736B" w:rsidRPr="0014339B">
        <w:rPr>
          <w:rFonts w:ascii="Courier New" w:hAnsi="Courier New" w:cs="Courier New"/>
          <w:b/>
          <w:i/>
          <w:color w:val="FF0000"/>
          <w:lang w:val="en-US"/>
        </w:rPr>
        <w:t xml:space="preserve">flexibly </w:t>
      </w:r>
      <w:r w:rsidRPr="0014339B">
        <w:rPr>
          <w:rFonts w:ascii="Courier New" w:hAnsi="Courier New" w:cs="Courier New"/>
          <w:b/>
          <w:i/>
          <w:color w:val="FF0000"/>
          <w:lang w:val="en-US"/>
        </w:rPr>
        <w:t xml:space="preserve">reproduce </w:t>
      </w:r>
      <w:r w:rsidR="00603B78">
        <w:rPr>
          <w:rFonts w:ascii="Courier New" w:hAnsi="Courier New" w:cs="Courier New"/>
          <w:b/>
          <w:i/>
          <w:color w:val="FF0000"/>
          <w:lang w:val="en-US"/>
        </w:rPr>
        <w:t>the resulting</w:t>
      </w:r>
      <w:r w:rsidR="00603B78" w:rsidRPr="0014339B">
        <w:rPr>
          <w:rFonts w:ascii="Courier New" w:hAnsi="Courier New" w:cs="Courier New"/>
          <w:b/>
          <w:i/>
          <w:color w:val="FF0000"/>
          <w:lang w:val="en-US"/>
        </w:rPr>
        <w:t xml:space="preserve"> </w:t>
      </w:r>
      <w:r w:rsidRPr="0014339B">
        <w:rPr>
          <w:rFonts w:ascii="Courier New" w:hAnsi="Courier New" w:cs="Courier New"/>
          <w:b/>
          <w:i/>
          <w:color w:val="FF0000"/>
          <w:lang w:val="en-US"/>
        </w:rPr>
        <w:t>behavior.</w:t>
      </w:r>
      <w:r w:rsidR="0014339B" w:rsidRPr="0014339B">
        <w:rPr>
          <w:rFonts w:ascii="Courier New" w:hAnsi="Courier New" w:cs="Courier New"/>
          <w:b/>
          <w:i/>
          <w:color w:val="FF0000"/>
          <w:lang w:val="en-US"/>
        </w:rPr>
        <w:t xml:space="preserve"> </w:t>
      </w:r>
    </w:p>
    <w:p w14:paraId="187B9B81" w14:textId="03D7D4ED" w:rsidR="00497560" w:rsidRPr="0014339B" w:rsidRDefault="00497560" w:rsidP="00B0736B">
      <w:pPr>
        <w:pStyle w:val="ListParagraph"/>
        <w:spacing w:after="0"/>
        <w:contextualSpacing w:val="0"/>
        <w:jc w:val="both"/>
        <w:rPr>
          <w:rFonts w:ascii="Courier New" w:hAnsi="Courier New" w:cs="Courier New"/>
          <w:i/>
          <w:color w:val="FF0000"/>
          <w:lang w:val="en-US"/>
        </w:rPr>
      </w:pPr>
      <w:r w:rsidRPr="0014339B">
        <w:rPr>
          <w:rFonts w:ascii="Courier New" w:hAnsi="Courier New" w:cs="Courier New"/>
          <w:i/>
          <w:color w:val="FF0000"/>
          <w:lang w:val="en-US"/>
        </w:rPr>
        <w:t xml:space="preserve">Downstream from the town, the flow lost its capacity to transport large boulders, probably due to widening and the consequent fall in velocity, which </w:t>
      </w:r>
      <w:r w:rsidR="00B0736B" w:rsidRPr="0014339B">
        <w:rPr>
          <w:rFonts w:ascii="Courier New" w:hAnsi="Courier New" w:cs="Courier New"/>
          <w:b/>
          <w:i/>
          <w:color w:val="FF0000"/>
          <w:lang w:val="en-US"/>
        </w:rPr>
        <w:t>may have been</w:t>
      </w:r>
      <w:r w:rsidRPr="0014339B">
        <w:rPr>
          <w:rFonts w:ascii="Courier New" w:hAnsi="Courier New" w:cs="Courier New"/>
          <w:i/>
          <w:color w:val="FF0000"/>
          <w:lang w:val="en-US"/>
        </w:rPr>
        <w:t xml:space="preserve"> further reduced by the hydraulic roughness effects o</w:t>
      </w:r>
      <w:r w:rsidR="00CD27A8" w:rsidRPr="0014339B">
        <w:rPr>
          <w:rFonts w:ascii="Courier New" w:hAnsi="Courier New" w:cs="Courier New"/>
          <w:i/>
          <w:color w:val="FF0000"/>
          <w:lang w:val="en-US"/>
        </w:rPr>
        <w:t xml:space="preserve">f the flow impacting buildings. </w:t>
      </w:r>
      <w:r w:rsidR="00CD27A8" w:rsidRPr="0014339B">
        <w:rPr>
          <w:rFonts w:ascii="Courier New" w:hAnsi="Courier New" w:cs="Courier New"/>
          <w:b/>
          <w:i/>
          <w:color w:val="FF0000"/>
          <w:lang w:val="en-US"/>
        </w:rPr>
        <w:t xml:space="preserve">The flood definitively transformed from a debris flow to a </w:t>
      </w:r>
      <w:proofErr w:type="spellStart"/>
      <w:r w:rsidR="00CD27A8" w:rsidRPr="0014339B">
        <w:rPr>
          <w:rFonts w:ascii="Courier New" w:hAnsi="Courier New" w:cs="Courier New"/>
          <w:b/>
          <w:i/>
          <w:color w:val="FF0000"/>
          <w:lang w:val="en-US"/>
        </w:rPr>
        <w:t>hyperconcentrated</w:t>
      </w:r>
      <w:proofErr w:type="spellEnd"/>
      <w:r w:rsidR="00CD27A8" w:rsidRPr="0014339B">
        <w:rPr>
          <w:rFonts w:ascii="Courier New" w:hAnsi="Courier New" w:cs="Courier New"/>
          <w:b/>
          <w:i/>
          <w:color w:val="FF0000"/>
          <w:lang w:val="en-US"/>
        </w:rPr>
        <w:t xml:space="preserve"> flow.</w:t>
      </w:r>
      <w:r w:rsidR="00CD27A8" w:rsidRPr="0014339B">
        <w:rPr>
          <w:rFonts w:ascii="Courier New" w:hAnsi="Courier New" w:cs="Courier New"/>
          <w:i/>
          <w:color w:val="FF0000"/>
          <w:lang w:val="en-US"/>
        </w:rPr>
        <w:t xml:space="preserve"> </w:t>
      </w:r>
      <w:r w:rsidRPr="0014339B">
        <w:rPr>
          <w:rFonts w:ascii="Courier New" w:hAnsi="Courier New" w:cs="Courier New"/>
          <w:i/>
          <w:color w:val="FF0000"/>
          <w:lang w:val="en-US"/>
        </w:rPr>
        <w:t>The diluted flow probably had a</w:t>
      </w:r>
      <w:r w:rsidR="00886889">
        <w:rPr>
          <w:rFonts w:ascii="Courier New" w:hAnsi="Courier New" w:cs="Courier New"/>
          <w:i/>
          <w:color w:val="FF0000"/>
          <w:lang w:val="en-US"/>
        </w:rPr>
        <w:t xml:space="preserve"> peak</w:t>
      </w:r>
      <w:r w:rsidRPr="0014339B">
        <w:rPr>
          <w:rFonts w:ascii="Courier New" w:hAnsi="Courier New" w:cs="Courier New"/>
          <w:i/>
          <w:color w:val="FF0000"/>
          <w:lang w:val="en-US"/>
        </w:rPr>
        <w:t xml:space="preserve"> velocity in the range of 4 to 6 m/s, </w:t>
      </w:r>
      <w:r w:rsidR="00886889" w:rsidRPr="00886889">
        <w:rPr>
          <w:rFonts w:ascii="Courier New" w:hAnsi="Courier New" w:cs="Courier New"/>
          <w:i/>
          <w:color w:val="FF0000"/>
          <w:lang w:val="en-US"/>
        </w:rPr>
        <w:t>obtained using the methods of</w:t>
      </w:r>
      <w:r w:rsidRPr="0014339B">
        <w:rPr>
          <w:rFonts w:ascii="Courier New" w:hAnsi="Courier New" w:cs="Courier New"/>
          <w:i/>
          <w:color w:val="FF0000"/>
          <w:lang w:val="en-US"/>
        </w:rPr>
        <w:t xml:space="preserve"> (Pierson, 1985; Saucedo et al., 2008). The flood finally continued downstream to join with the perennial </w:t>
      </w:r>
      <w:proofErr w:type="spellStart"/>
      <w:r w:rsidRPr="0014339B">
        <w:rPr>
          <w:rFonts w:ascii="Courier New" w:hAnsi="Courier New" w:cs="Courier New"/>
          <w:i/>
          <w:color w:val="FF0000"/>
          <w:lang w:val="en-US"/>
        </w:rPr>
        <w:t>Tuxpan</w:t>
      </w:r>
      <w:proofErr w:type="spellEnd"/>
      <w:r w:rsidRPr="0014339B">
        <w:rPr>
          <w:rFonts w:ascii="Courier New" w:hAnsi="Courier New" w:cs="Courier New"/>
          <w:i/>
          <w:color w:val="FF0000"/>
          <w:lang w:val="en-US"/>
        </w:rPr>
        <w:t xml:space="preserve"> River, where it </w:t>
      </w:r>
      <w:r w:rsidR="00CD27A8" w:rsidRPr="0014339B">
        <w:rPr>
          <w:rFonts w:ascii="Courier New" w:hAnsi="Courier New" w:cs="Courier New"/>
          <w:b/>
          <w:i/>
          <w:color w:val="FF0000"/>
          <w:lang w:val="en-US"/>
        </w:rPr>
        <w:t>eventually transformed to a sediment-laden flow. It</w:t>
      </w:r>
      <w:r w:rsidR="00CD27A8" w:rsidRPr="0014339B">
        <w:rPr>
          <w:rFonts w:ascii="Courier New" w:hAnsi="Courier New" w:cs="Courier New"/>
          <w:i/>
          <w:color w:val="FF0000"/>
          <w:lang w:val="en-US"/>
        </w:rPr>
        <w:t xml:space="preserve"> </w:t>
      </w:r>
      <w:r w:rsidRPr="0014339B">
        <w:rPr>
          <w:rFonts w:ascii="Courier New" w:hAnsi="Courier New" w:cs="Courier New"/>
          <w:i/>
          <w:color w:val="FF0000"/>
          <w:lang w:val="en-US"/>
        </w:rPr>
        <w:t>emplaced up</w:t>
      </w:r>
      <w:r w:rsidR="00CD27A8" w:rsidRPr="0014339B">
        <w:rPr>
          <w:rFonts w:ascii="Courier New" w:hAnsi="Courier New" w:cs="Courier New"/>
          <w:i/>
          <w:color w:val="FF0000"/>
          <w:lang w:val="en-US"/>
        </w:rPr>
        <w:t xml:space="preserve"> </w:t>
      </w:r>
      <w:r w:rsidRPr="0014339B">
        <w:rPr>
          <w:rFonts w:ascii="Courier New" w:hAnsi="Courier New" w:cs="Courier New"/>
          <w:i/>
          <w:color w:val="FF0000"/>
          <w:lang w:val="en-US"/>
        </w:rPr>
        <w:t>to 6 m of deposits.</w:t>
      </w:r>
      <w:r w:rsidR="0014339B" w:rsidRPr="0014339B">
        <w:rPr>
          <w:rFonts w:ascii="Courier New" w:hAnsi="Courier New" w:cs="Courier New"/>
          <w:color w:val="FF0000"/>
          <w:lang w:val="en-US"/>
        </w:rPr>
        <w:t>”</w:t>
      </w:r>
    </w:p>
    <w:p w14:paraId="5909607B" w14:textId="77777777" w:rsidR="009F3B78" w:rsidRDefault="009F3B78" w:rsidP="00B0736B">
      <w:pPr>
        <w:spacing w:after="0"/>
        <w:jc w:val="both"/>
        <w:rPr>
          <w:lang w:val="en-US"/>
        </w:rPr>
      </w:pPr>
    </w:p>
    <w:p w14:paraId="57C72680" w14:textId="36054569" w:rsidR="00342246" w:rsidRPr="00342246" w:rsidRDefault="001440E7" w:rsidP="000F68A6">
      <w:pPr>
        <w:pStyle w:val="ListParagraph"/>
        <w:numPr>
          <w:ilvl w:val="0"/>
          <w:numId w:val="1"/>
        </w:numPr>
        <w:jc w:val="both"/>
        <w:rPr>
          <w:lang w:val="en-US"/>
        </w:rPr>
      </w:pPr>
      <w:r w:rsidRPr="00730546">
        <w:rPr>
          <w:lang w:val="en-US"/>
        </w:rPr>
        <w:lastRenderedPageBreak/>
        <w:t xml:space="preserve">This brings me to my second concern is that the sites where outputs are being compared to in the real world seem static approximations of various flow characteristics whereas the comparisons from the model outputs seem to be time vary. An example is that velocity of the real world flow seems to be estimated as a single value (or a range due to the uncertainty on the outcome of the Pierson (1985) measure) yet compared to a range of velocities from the rheological model output generated over time as the simulation, simulates the flow moving past that point. Wouldn’t it be better to compare the same time varying velocities between both the real flow and the simulations at the same points in time? Is it not better to look at the whole “hydro-graph” of velocities? We do know that the velocities of these types of flows do vary and pulse considerably throughout its progression. I do wonder what effect </w:t>
      </w:r>
      <w:r w:rsidR="00730546" w:rsidRPr="00730546">
        <w:rPr>
          <w:lang w:val="en-US"/>
        </w:rPr>
        <w:t>this comparison</w:t>
      </w:r>
      <w:r w:rsidRPr="00730546">
        <w:rPr>
          <w:lang w:val="en-US"/>
        </w:rPr>
        <w:t xml:space="preserve"> would have on the overall technique being presented. </w:t>
      </w:r>
      <w:r w:rsidR="00036F26">
        <w:rPr>
          <w:lang w:val="en-US"/>
        </w:rPr>
        <w:br/>
      </w:r>
      <w:r w:rsidR="00274D11">
        <w:rPr>
          <w:rFonts w:ascii="Courier New" w:hAnsi="Courier New" w:cs="Courier New"/>
          <w:color w:val="FF0000"/>
          <w:lang w:val="en-US"/>
        </w:rPr>
        <w:t xml:space="preserve">We </w:t>
      </w:r>
      <w:r w:rsidR="006E4931">
        <w:rPr>
          <w:rFonts w:ascii="Courier New" w:hAnsi="Courier New" w:cs="Courier New"/>
          <w:color w:val="FF0000"/>
          <w:lang w:val="en-US"/>
        </w:rPr>
        <w:t xml:space="preserve">are comparing the estimated </w:t>
      </w:r>
      <w:r w:rsidR="000F68A6">
        <w:rPr>
          <w:rFonts w:ascii="Courier New" w:hAnsi="Courier New" w:cs="Courier New"/>
          <w:color w:val="FF0000"/>
          <w:lang w:val="en-US"/>
        </w:rPr>
        <w:t xml:space="preserve">peak </w:t>
      </w:r>
      <w:r w:rsidR="00274D11">
        <w:rPr>
          <w:rFonts w:ascii="Courier New" w:hAnsi="Courier New" w:cs="Courier New"/>
          <w:color w:val="FF0000"/>
          <w:lang w:val="en-US"/>
        </w:rPr>
        <w:t xml:space="preserve">speed </w:t>
      </w:r>
      <w:r w:rsidR="006E4931">
        <w:rPr>
          <w:rFonts w:ascii="Courier New" w:hAnsi="Courier New" w:cs="Courier New"/>
          <w:color w:val="FF0000"/>
          <w:lang w:val="en-US"/>
        </w:rPr>
        <w:t xml:space="preserve">from the </w:t>
      </w:r>
      <w:proofErr w:type="spellStart"/>
      <w:r w:rsidR="006E4931">
        <w:rPr>
          <w:rFonts w:ascii="Courier New" w:hAnsi="Courier New" w:cs="Courier New"/>
          <w:color w:val="FF0000"/>
          <w:lang w:val="en-US"/>
        </w:rPr>
        <w:t>superelevation</w:t>
      </w:r>
      <w:proofErr w:type="spellEnd"/>
      <w:r w:rsidR="006E4931">
        <w:rPr>
          <w:rFonts w:ascii="Courier New" w:hAnsi="Courier New" w:cs="Courier New"/>
          <w:color w:val="FF0000"/>
          <w:lang w:val="en-US"/>
        </w:rPr>
        <w:t xml:space="preserve"> method </w:t>
      </w:r>
      <w:r w:rsidR="00274D11">
        <w:rPr>
          <w:rFonts w:ascii="Courier New" w:hAnsi="Courier New" w:cs="Courier New"/>
          <w:color w:val="FF0000"/>
          <w:lang w:val="en-US"/>
        </w:rPr>
        <w:t xml:space="preserve">of Pierson et al. </w:t>
      </w:r>
      <w:r w:rsidR="00A21C83">
        <w:rPr>
          <w:rFonts w:ascii="Courier New" w:hAnsi="Courier New" w:cs="Courier New"/>
          <w:color w:val="FF0000"/>
          <w:lang w:val="en-US"/>
        </w:rPr>
        <w:t>(</w:t>
      </w:r>
      <w:r w:rsidR="00274D11">
        <w:rPr>
          <w:rFonts w:ascii="Courier New" w:hAnsi="Courier New" w:cs="Courier New"/>
          <w:color w:val="FF0000"/>
          <w:lang w:val="en-US"/>
        </w:rPr>
        <w:t>1985</w:t>
      </w:r>
      <w:r w:rsidR="00A21C83">
        <w:rPr>
          <w:rFonts w:ascii="Courier New" w:hAnsi="Courier New" w:cs="Courier New"/>
          <w:color w:val="FF0000"/>
          <w:lang w:val="en-US"/>
        </w:rPr>
        <w:t>)</w:t>
      </w:r>
      <w:r w:rsidR="00274D11">
        <w:rPr>
          <w:rFonts w:ascii="Courier New" w:hAnsi="Courier New" w:cs="Courier New"/>
          <w:color w:val="FF0000"/>
          <w:lang w:val="en-US"/>
        </w:rPr>
        <w:t xml:space="preserve"> to the maximum speed simulated. We are not comparing time varying </w:t>
      </w:r>
      <w:r w:rsidR="000F68A6">
        <w:rPr>
          <w:rFonts w:ascii="Courier New" w:hAnsi="Courier New" w:cs="Courier New"/>
          <w:color w:val="FF0000"/>
          <w:lang w:val="en-US"/>
        </w:rPr>
        <w:t xml:space="preserve">simulated </w:t>
      </w:r>
      <w:r w:rsidR="00274D11">
        <w:rPr>
          <w:rFonts w:ascii="Courier New" w:hAnsi="Courier New" w:cs="Courier New"/>
          <w:color w:val="FF0000"/>
          <w:lang w:val="en-US"/>
        </w:rPr>
        <w:t>speeds</w:t>
      </w:r>
      <w:r w:rsidR="000F68A6">
        <w:rPr>
          <w:rFonts w:ascii="Courier New" w:hAnsi="Courier New" w:cs="Courier New"/>
          <w:color w:val="FF0000"/>
          <w:lang w:val="en-US"/>
        </w:rPr>
        <w:t xml:space="preserve"> with </w:t>
      </w:r>
      <w:r w:rsidR="00B14682">
        <w:rPr>
          <w:rFonts w:ascii="Courier New" w:hAnsi="Courier New" w:cs="Courier New"/>
          <w:color w:val="FF0000"/>
          <w:lang w:val="en-US"/>
        </w:rPr>
        <w:t xml:space="preserve">time fixed </w:t>
      </w:r>
      <w:r w:rsidR="000F68A6">
        <w:rPr>
          <w:rFonts w:ascii="Courier New" w:hAnsi="Courier New" w:cs="Courier New"/>
          <w:color w:val="FF0000"/>
          <w:lang w:val="en-US"/>
        </w:rPr>
        <w:t>data</w:t>
      </w:r>
      <w:r w:rsidR="00274D11">
        <w:rPr>
          <w:rFonts w:ascii="Courier New" w:hAnsi="Courier New" w:cs="Courier New"/>
          <w:color w:val="FF0000"/>
          <w:lang w:val="en-US"/>
        </w:rPr>
        <w:t>.</w:t>
      </w:r>
      <w:r w:rsidR="000F68A6">
        <w:rPr>
          <w:rFonts w:ascii="Courier New" w:hAnsi="Courier New" w:cs="Courier New"/>
          <w:color w:val="FF0000"/>
          <w:lang w:val="en-US"/>
        </w:rPr>
        <w:t xml:space="preserve"> </w:t>
      </w:r>
      <w:r w:rsidR="00342246">
        <w:rPr>
          <w:rFonts w:ascii="Courier New" w:hAnsi="Courier New" w:cs="Courier New"/>
          <w:color w:val="FF0000"/>
          <w:lang w:val="en-US"/>
        </w:rPr>
        <w:t>We are clarifying this in the text</w:t>
      </w:r>
      <w:r w:rsidR="00CE0E8B">
        <w:rPr>
          <w:rFonts w:ascii="Courier New" w:hAnsi="Courier New" w:cs="Courier New"/>
          <w:color w:val="FF0000"/>
          <w:lang w:val="en-US"/>
        </w:rPr>
        <w:t xml:space="preserve"> and the figure captions</w:t>
      </w:r>
      <w:r w:rsidR="00342246">
        <w:rPr>
          <w:rFonts w:ascii="Courier New" w:hAnsi="Courier New" w:cs="Courier New"/>
          <w:color w:val="FF0000"/>
          <w:lang w:val="en-US"/>
        </w:rPr>
        <w:t xml:space="preserve">, by specifying that we are always comparing </w:t>
      </w:r>
      <w:r w:rsidR="00342246" w:rsidRPr="00CE0E8B">
        <w:rPr>
          <w:rFonts w:ascii="Courier New" w:hAnsi="Courier New" w:cs="Courier New"/>
          <w:b/>
          <w:i/>
          <w:color w:val="FF0000"/>
          <w:lang w:val="en-US"/>
        </w:rPr>
        <w:t>peak speed</w:t>
      </w:r>
      <w:r w:rsidR="00A21C83">
        <w:rPr>
          <w:rFonts w:ascii="Courier New" w:hAnsi="Courier New" w:cs="Courier New"/>
          <w:b/>
          <w:i/>
          <w:color w:val="FF0000"/>
          <w:lang w:val="en-US"/>
        </w:rPr>
        <w:t xml:space="preserve"> at a point</w:t>
      </w:r>
      <w:r w:rsidR="00342246">
        <w:rPr>
          <w:rFonts w:ascii="Courier New" w:hAnsi="Courier New" w:cs="Courier New"/>
          <w:color w:val="FF0000"/>
          <w:lang w:val="en-US"/>
        </w:rPr>
        <w:t>.</w:t>
      </w:r>
    </w:p>
    <w:p w14:paraId="0E1CD1D9" w14:textId="77777777" w:rsidR="00342246" w:rsidRDefault="00342246" w:rsidP="00342246">
      <w:pPr>
        <w:pStyle w:val="ListParagraph"/>
        <w:jc w:val="both"/>
        <w:rPr>
          <w:lang w:val="en-US"/>
        </w:rPr>
      </w:pPr>
    </w:p>
    <w:p w14:paraId="02AB210A" w14:textId="03448B30" w:rsidR="00CE0E8B" w:rsidRDefault="00CE0E8B" w:rsidP="00B14682">
      <w:pPr>
        <w:pStyle w:val="ListParagraph"/>
        <w:jc w:val="both"/>
        <w:rPr>
          <w:rFonts w:ascii="Courier New" w:hAnsi="Courier New" w:cs="Courier New"/>
          <w:color w:val="FF0000"/>
          <w:lang w:val="en-US"/>
        </w:rPr>
      </w:pPr>
      <w:r>
        <w:rPr>
          <w:rFonts w:ascii="Courier New" w:hAnsi="Courier New" w:cs="Courier New"/>
          <w:color w:val="FF0000"/>
          <w:lang w:val="en-US"/>
        </w:rPr>
        <w:t xml:space="preserve">We also added a paragraph in Section </w:t>
      </w:r>
      <w:r w:rsidR="00886889">
        <w:rPr>
          <w:rFonts w:ascii="Courier New" w:hAnsi="Courier New" w:cs="Courier New"/>
          <w:color w:val="FF0000"/>
          <w:lang w:val="en-US"/>
        </w:rPr>
        <w:t>5.1</w:t>
      </w:r>
      <w:r w:rsidR="00A21C83">
        <w:rPr>
          <w:rFonts w:ascii="Courier New" w:hAnsi="Courier New" w:cs="Courier New"/>
          <w:color w:val="FF0000"/>
          <w:lang w:val="en-US"/>
        </w:rPr>
        <w:t xml:space="preserve"> </w:t>
      </w:r>
      <w:r>
        <w:rPr>
          <w:rFonts w:ascii="Courier New" w:hAnsi="Courier New" w:cs="Courier New"/>
          <w:color w:val="FF0000"/>
          <w:lang w:val="en-US"/>
        </w:rPr>
        <w:t>to clarify why we are not using hydro-graphs.</w:t>
      </w:r>
    </w:p>
    <w:p w14:paraId="7A1F40BD" w14:textId="506BD331" w:rsidR="0069127F" w:rsidRPr="0069127F" w:rsidRDefault="00CE0E8B" w:rsidP="0069127F">
      <w:pPr>
        <w:pStyle w:val="ListParagraph"/>
        <w:contextualSpacing w:val="0"/>
        <w:jc w:val="both"/>
        <w:rPr>
          <w:rFonts w:ascii="Courier New" w:hAnsi="Courier New" w:cs="Courier New"/>
          <w:b/>
          <w:i/>
          <w:color w:val="FF0000"/>
          <w:lang w:val="en-US"/>
        </w:rPr>
      </w:pPr>
      <w:r w:rsidRPr="00CE0E8B">
        <w:rPr>
          <w:rFonts w:ascii="Courier New" w:hAnsi="Courier New" w:cs="Courier New"/>
          <w:b/>
          <w:i/>
          <w:color w:val="FF0000"/>
          <w:lang w:val="en-US"/>
        </w:rPr>
        <w:t>“</w:t>
      </w:r>
      <w:r w:rsidR="0069127F" w:rsidRPr="0069127F">
        <w:rPr>
          <w:rFonts w:ascii="Courier New" w:hAnsi="Courier New" w:cs="Courier New"/>
          <w:b/>
          <w:i/>
          <w:color w:val="FF0000"/>
          <w:lang w:val="en-US"/>
        </w:rPr>
        <w:t xml:space="preserve">Unfortunately, the speed of the </w:t>
      </w:r>
      <w:r w:rsidR="00A21C83">
        <w:rPr>
          <w:rFonts w:ascii="Courier New" w:hAnsi="Courier New" w:cs="Courier New"/>
          <w:b/>
          <w:i/>
          <w:color w:val="FF0000"/>
          <w:lang w:val="en-US"/>
        </w:rPr>
        <w:t>1955</w:t>
      </w:r>
      <w:r w:rsidR="00A21C83" w:rsidRPr="0069127F">
        <w:rPr>
          <w:rFonts w:ascii="Courier New" w:hAnsi="Courier New" w:cs="Courier New"/>
          <w:b/>
          <w:i/>
          <w:color w:val="FF0000"/>
          <w:lang w:val="en-US"/>
        </w:rPr>
        <w:t xml:space="preserve"> </w:t>
      </w:r>
      <w:proofErr w:type="spellStart"/>
      <w:r w:rsidR="0069127F" w:rsidRPr="0069127F">
        <w:rPr>
          <w:rFonts w:ascii="Courier New" w:hAnsi="Courier New" w:cs="Courier New"/>
          <w:b/>
          <w:i/>
          <w:color w:val="FF0000"/>
          <w:lang w:val="en-US"/>
        </w:rPr>
        <w:t>Atenquique</w:t>
      </w:r>
      <w:proofErr w:type="spellEnd"/>
      <w:r w:rsidR="0069127F" w:rsidRPr="0069127F">
        <w:rPr>
          <w:rFonts w:ascii="Courier New" w:hAnsi="Courier New" w:cs="Courier New"/>
          <w:b/>
          <w:i/>
          <w:color w:val="FF0000"/>
          <w:lang w:val="en-US"/>
        </w:rPr>
        <w:t xml:space="preserve"> flow is unknown. In our analysis we consider the peak spee</w:t>
      </w:r>
      <w:r w:rsidR="0069127F">
        <w:rPr>
          <w:rFonts w:ascii="Courier New" w:hAnsi="Courier New" w:cs="Courier New"/>
          <w:b/>
          <w:i/>
          <w:color w:val="FF0000"/>
          <w:lang w:val="en-US"/>
        </w:rPr>
        <w:t xml:space="preserve">d </w:t>
      </w:r>
      <w:r w:rsidR="006E4931">
        <w:rPr>
          <w:rFonts w:ascii="Courier New" w:hAnsi="Courier New" w:cs="Courier New"/>
          <w:b/>
          <w:i/>
          <w:color w:val="FF0000"/>
          <w:lang w:val="en-US"/>
        </w:rPr>
        <w:t xml:space="preserve">estimated using the </w:t>
      </w:r>
      <w:proofErr w:type="spellStart"/>
      <w:r w:rsidR="006E4931">
        <w:rPr>
          <w:rFonts w:ascii="Courier New" w:hAnsi="Courier New" w:cs="Courier New"/>
          <w:b/>
          <w:i/>
          <w:color w:val="FF0000"/>
          <w:lang w:val="en-US"/>
        </w:rPr>
        <w:t>superelevation</w:t>
      </w:r>
      <w:proofErr w:type="spellEnd"/>
      <w:r w:rsidR="006E4931">
        <w:rPr>
          <w:rFonts w:ascii="Courier New" w:hAnsi="Courier New" w:cs="Courier New"/>
          <w:b/>
          <w:i/>
          <w:color w:val="FF0000"/>
          <w:lang w:val="en-US"/>
        </w:rPr>
        <w:t xml:space="preserve"> method of</w:t>
      </w:r>
      <w:r w:rsidR="0069127F">
        <w:rPr>
          <w:rFonts w:ascii="Courier New" w:hAnsi="Courier New" w:cs="Courier New"/>
          <w:b/>
          <w:i/>
          <w:color w:val="FF0000"/>
          <w:lang w:val="en-US"/>
        </w:rPr>
        <w:t xml:space="preserve"> (</w:t>
      </w:r>
      <w:r w:rsidR="0069127F" w:rsidRPr="0069127F">
        <w:rPr>
          <w:rFonts w:ascii="Courier New" w:hAnsi="Courier New" w:cs="Courier New"/>
          <w:b/>
          <w:i/>
          <w:color w:val="FF0000"/>
          <w:lang w:val="en-US"/>
        </w:rPr>
        <w:t>Pierson</w:t>
      </w:r>
      <w:r w:rsidR="0069127F">
        <w:rPr>
          <w:rFonts w:ascii="Courier New" w:hAnsi="Courier New" w:cs="Courier New"/>
          <w:b/>
          <w:i/>
          <w:color w:val="FF0000"/>
          <w:lang w:val="en-US"/>
        </w:rPr>
        <w:t>, 1985</w:t>
      </w:r>
      <w:r w:rsidR="00076470">
        <w:rPr>
          <w:rFonts w:ascii="Courier New" w:hAnsi="Courier New" w:cs="Courier New"/>
          <w:b/>
          <w:i/>
          <w:color w:val="FF0000"/>
          <w:lang w:val="en-US"/>
        </w:rPr>
        <w:t>; Saucedo et al. 2008</w:t>
      </w:r>
      <w:r w:rsidR="0069127F">
        <w:rPr>
          <w:rFonts w:ascii="Courier New" w:hAnsi="Courier New" w:cs="Courier New"/>
          <w:b/>
          <w:i/>
          <w:color w:val="FF0000"/>
          <w:lang w:val="en-US"/>
        </w:rPr>
        <w:t>)</w:t>
      </w:r>
      <w:r w:rsidR="0069127F" w:rsidRPr="0069127F">
        <w:rPr>
          <w:rFonts w:ascii="Courier New" w:hAnsi="Courier New" w:cs="Courier New"/>
          <w:b/>
          <w:i/>
          <w:color w:val="FF0000"/>
          <w:lang w:val="en-US"/>
        </w:rPr>
        <w:t xml:space="preserve">. We remark that, although the reconstruction of hydrographs from an analogous flow may provide us with time dependent data, </w:t>
      </w:r>
      <w:del w:id="10" w:author="Microsoft Office User" w:date="2019-03-11T10:55:00Z">
        <w:r w:rsidR="00A21C83" w:rsidDel="004500C4">
          <w:rPr>
            <w:rFonts w:ascii="Courier New" w:hAnsi="Courier New" w:cs="Courier New"/>
            <w:b/>
            <w:i/>
            <w:color w:val="FF0000"/>
            <w:lang w:val="en-US"/>
          </w:rPr>
          <w:delText>such</w:delText>
        </w:r>
        <w:r w:rsidR="00A21C83" w:rsidRPr="0069127F" w:rsidDel="004500C4">
          <w:rPr>
            <w:rFonts w:ascii="Courier New" w:hAnsi="Courier New" w:cs="Courier New"/>
            <w:b/>
            <w:i/>
            <w:color w:val="FF0000"/>
            <w:lang w:val="en-US"/>
          </w:rPr>
          <w:delText xml:space="preserve"> </w:delText>
        </w:r>
      </w:del>
      <w:ins w:id="11" w:author="Microsoft Office User" w:date="2019-03-11T10:55:00Z">
        <w:r w:rsidR="004500C4">
          <w:rPr>
            <w:rFonts w:ascii="Courier New" w:hAnsi="Courier New" w:cs="Courier New"/>
            <w:b/>
            <w:i/>
            <w:color w:val="FF0000"/>
            <w:lang w:val="en-US"/>
          </w:rPr>
          <w:t>this</w:t>
        </w:r>
        <w:bookmarkStart w:id="12" w:name="_GoBack"/>
        <w:bookmarkEnd w:id="12"/>
        <w:r w:rsidR="004500C4" w:rsidRPr="0069127F">
          <w:rPr>
            <w:rFonts w:ascii="Courier New" w:hAnsi="Courier New" w:cs="Courier New"/>
            <w:b/>
            <w:i/>
            <w:color w:val="FF0000"/>
            <w:lang w:val="en-US"/>
          </w:rPr>
          <w:t xml:space="preserve"> </w:t>
        </w:r>
      </w:ins>
      <w:r w:rsidR="0069127F" w:rsidRPr="0069127F">
        <w:rPr>
          <w:rFonts w:ascii="Courier New" w:hAnsi="Courier New" w:cs="Courier New"/>
          <w:b/>
          <w:i/>
          <w:color w:val="FF0000"/>
          <w:lang w:val="en-US"/>
        </w:rPr>
        <w:t>would introduce additional uncertainty that is difficult to constrain.</w:t>
      </w:r>
      <w:r w:rsidRPr="00CE0E8B">
        <w:rPr>
          <w:rFonts w:ascii="Courier New" w:hAnsi="Courier New" w:cs="Courier New"/>
          <w:b/>
          <w:i/>
          <w:color w:val="FF0000"/>
          <w:lang w:val="en-US"/>
        </w:rPr>
        <w:t>”</w:t>
      </w:r>
    </w:p>
    <w:p w14:paraId="1C039723" w14:textId="078B1B01" w:rsidR="00730546" w:rsidRDefault="00CE0E8B" w:rsidP="00B14682">
      <w:pPr>
        <w:pStyle w:val="ListParagraph"/>
        <w:jc w:val="both"/>
        <w:rPr>
          <w:rFonts w:ascii="Courier New" w:hAnsi="Courier New" w:cs="Courier New"/>
          <w:color w:val="FF0000"/>
          <w:lang w:val="en-US"/>
        </w:rPr>
      </w:pPr>
      <w:r>
        <w:rPr>
          <w:rFonts w:ascii="Courier New" w:hAnsi="Courier New" w:cs="Courier New"/>
          <w:color w:val="FF0000"/>
          <w:lang w:val="en-US"/>
        </w:rPr>
        <w:t>We also remark that a speed range based on hydrographs would be included in</w:t>
      </w:r>
      <w:r w:rsidRPr="000F68A6">
        <w:rPr>
          <w:rFonts w:ascii="Courier New" w:hAnsi="Courier New" w:cs="Courier New"/>
          <w:color w:val="FF0000"/>
          <w:lang w:val="en-US"/>
        </w:rPr>
        <w:t xml:space="preserve"> </w:t>
      </w:r>
      <w:r w:rsidR="00A21C83">
        <w:rPr>
          <w:rFonts w:ascii="Courier New" w:hAnsi="Courier New" w:cs="Courier New"/>
          <w:color w:val="FF0000"/>
          <w:lang w:val="en-US"/>
        </w:rPr>
        <w:t xml:space="preserve">the range </w:t>
      </w:r>
      <w:r w:rsidRPr="000F68A6">
        <w:rPr>
          <w:rFonts w:ascii="Courier New" w:hAnsi="Courier New" w:cs="Courier New"/>
          <w:color w:val="FF0000"/>
          <w:lang w:val="en-US"/>
        </w:rPr>
        <w:t>[0-max</w:t>
      </w:r>
      <w:r w:rsidR="00A21C83">
        <w:rPr>
          <w:rFonts w:ascii="Courier New" w:hAnsi="Courier New" w:cs="Courier New"/>
          <w:color w:val="FF0000"/>
          <w:lang w:val="en-US"/>
        </w:rPr>
        <w:t>]</w:t>
      </w:r>
      <w:r w:rsidRPr="000F68A6">
        <w:rPr>
          <w:rFonts w:ascii="Courier New" w:hAnsi="Courier New" w:cs="Courier New"/>
          <w:color w:val="FF0000"/>
          <w:lang w:val="en-US"/>
        </w:rPr>
        <w:t xml:space="preserve"> already calculated</w:t>
      </w:r>
      <w:r w:rsidR="00A21C83">
        <w:rPr>
          <w:rFonts w:ascii="Courier New" w:hAnsi="Courier New" w:cs="Courier New"/>
          <w:color w:val="FF0000"/>
          <w:lang w:val="en-US"/>
        </w:rPr>
        <w:t>,</w:t>
      </w:r>
      <w:r>
        <w:rPr>
          <w:rFonts w:ascii="Courier New" w:hAnsi="Courier New" w:cs="Courier New"/>
          <w:color w:val="FF0000"/>
          <w:lang w:val="en-US"/>
        </w:rPr>
        <w:t xml:space="preserve"> </w:t>
      </w:r>
      <w:r w:rsidR="00A21C83">
        <w:rPr>
          <w:rFonts w:ascii="Courier New" w:hAnsi="Courier New" w:cs="Courier New"/>
          <w:color w:val="FF0000"/>
          <w:lang w:val="en-US"/>
        </w:rPr>
        <w:t>hence</w:t>
      </w:r>
      <w:r>
        <w:rPr>
          <w:rFonts w:ascii="Courier New" w:hAnsi="Courier New" w:cs="Courier New"/>
          <w:color w:val="FF0000"/>
          <w:lang w:val="en-US"/>
        </w:rPr>
        <w:t xml:space="preserve"> this information would not be significantly rich</w:t>
      </w:r>
      <w:r w:rsidR="00A21C83">
        <w:rPr>
          <w:rFonts w:ascii="Courier New" w:hAnsi="Courier New" w:cs="Courier New"/>
          <w:color w:val="FF0000"/>
          <w:lang w:val="en-US"/>
        </w:rPr>
        <w:t>er</w:t>
      </w:r>
      <w:r>
        <w:rPr>
          <w:rFonts w:ascii="Courier New" w:hAnsi="Courier New" w:cs="Courier New"/>
          <w:color w:val="FF0000"/>
          <w:lang w:val="en-US"/>
        </w:rPr>
        <w:t xml:space="preserve"> than using the peak speed only</w:t>
      </w:r>
      <w:r w:rsidRPr="000F68A6">
        <w:rPr>
          <w:rFonts w:ascii="Courier New" w:hAnsi="Courier New" w:cs="Courier New"/>
          <w:color w:val="FF0000"/>
          <w:lang w:val="en-US"/>
        </w:rPr>
        <w:t>.</w:t>
      </w:r>
      <w:r w:rsidR="000F68A6" w:rsidRPr="000F68A6">
        <w:rPr>
          <w:rFonts w:ascii="Courier New" w:hAnsi="Courier New" w:cs="Courier New"/>
          <w:color w:val="FF0000"/>
          <w:lang w:val="en-US"/>
        </w:rPr>
        <w:t xml:space="preserve"> </w:t>
      </w:r>
      <w:r w:rsidR="000F68A6">
        <w:rPr>
          <w:rFonts w:ascii="Courier New" w:hAnsi="Courier New" w:cs="Courier New"/>
          <w:color w:val="FF0000"/>
          <w:lang w:val="en-US"/>
        </w:rPr>
        <w:t xml:space="preserve"> </w:t>
      </w:r>
    </w:p>
    <w:p w14:paraId="50C9E9AA" w14:textId="77777777" w:rsidR="00B14682" w:rsidRDefault="00B14682" w:rsidP="00B14682">
      <w:pPr>
        <w:pStyle w:val="ListParagraph"/>
        <w:jc w:val="both"/>
        <w:rPr>
          <w:lang w:val="en-US"/>
        </w:rPr>
      </w:pPr>
    </w:p>
    <w:p w14:paraId="6D15F154" w14:textId="6347FF10" w:rsidR="00730546" w:rsidRDefault="001440E7" w:rsidP="001440E7">
      <w:pPr>
        <w:pStyle w:val="ListParagraph"/>
        <w:numPr>
          <w:ilvl w:val="0"/>
          <w:numId w:val="1"/>
        </w:numPr>
        <w:jc w:val="both"/>
        <w:rPr>
          <w:rFonts w:ascii="Courier New" w:hAnsi="Courier New" w:cs="Courier New"/>
          <w:color w:val="FF0000"/>
          <w:lang w:val="en-US"/>
        </w:rPr>
      </w:pPr>
      <w:r w:rsidRPr="0069127F">
        <w:rPr>
          <w:lang w:val="en-US"/>
        </w:rPr>
        <w:t xml:space="preserve">A minor issue is that while the Pierson (1985) method is a standard method to calculate velocity from inundation it is not the most reliable measure to determine the velocity of a granular flow. </w:t>
      </w:r>
      <w:r w:rsidR="00036F26" w:rsidRPr="0069127F">
        <w:rPr>
          <w:lang w:val="en-US"/>
        </w:rPr>
        <w:br/>
      </w:r>
      <w:r w:rsidR="00A21C83">
        <w:rPr>
          <w:rFonts w:ascii="Courier New" w:hAnsi="Courier New" w:cs="Courier New"/>
          <w:color w:val="FF0000"/>
          <w:lang w:val="en-US"/>
        </w:rPr>
        <w:t>Given the data, using</w:t>
      </w:r>
      <w:r w:rsidR="00B14682" w:rsidRPr="0069127F">
        <w:rPr>
          <w:rFonts w:ascii="Courier New" w:hAnsi="Courier New" w:cs="Courier New"/>
          <w:color w:val="FF0000"/>
          <w:lang w:val="en-US"/>
        </w:rPr>
        <w:t xml:space="preserve"> more accurate measures of the peak speed would not be </w:t>
      </w:r>
      <w:r w:rsidR="0069127F">
        <w:rPr>
          <w:rFonts w:ascii="Courier New" w:hAnsi="Courier New" w:cs="Courier New"/>
          <w:color w:val="FF0000"/>
          <w:lang w:val="en-US"/>
        </w:rPr>
        <w:t xml:space="preserve">particularly </w:t>
      </w:r>
      <w:r w:rsidR="00B14682" w:rsidRPr="0069127F">
        <w:rPr>
          <w:rFonts w:ascii="Courier New" w:hAnsi="Courier New" w:cs="Courier New"/>
          <w:color w:val="FF0000"/>
          <w:lang w:val="en-US"/>
        </w:rPr>
        <w:t>helpful</w:t>
      </w:r>
      <w:r w:rsidR="00A21C83">
        <w:rPr>
          <w:rFonts w:ascii="Courier New" w:hAnsi="Courier New" w:cs="Courier New"/>
          <w:color w:val="FF0000"/>
          <w:lang w:val="en-US"/>
        </w:rPr>
        <w:t>, and are likely not suitable.</w:t>
      </w:r>
      <w:r w:rsidR="00B14682" w:rsidRPr="0069127F">
        <w:rPr>
          <w:rFonts w:ascii="Courier New" w:hAnsi="Courier New" w:cs="Courier New"/>
          <w:color w:val="FF0000"/>
          <w:lang w:val="en-US"/>
        </w:rPr>
        <w:t xml:space="preserve"> Moreover, the method in Pierson </w:t>
      </w:r>
      <w:r w:rsidR="00A21C83">
        <w:rPr>
          <w:rFonts w:ascii="Courier New" w:hAnsi="Courier New" w:cs="Courier New"/>
          <w:color w:val="FF0000"/>
          <w:lang w:val="en-US"/>
        </w:rPr>
        <w:t>(</w:t>
      </w:r>
      <w:r w:rsidR="00B14682" w:rsidRPr="0069127F">
        <w:rPr>
          <w:rFonts w:ascii="Courier New" w:hAnsi="Courier New" w:cs="Courier New"/>
          <w:color w:val="FF0000"/>
          <w:lang w:val="en-US"/>
        </w:rPr>
        <w:t>1985</w:t>
      </w:r>
      <w:r w:rsidR="00A21C83">
        <w:rPr>
          <w:rFonts w:ascii="Courier New" w:hAnsi="Courier New" w:cs="Courier New"/>
          <w:color w:val="FF0000"/>
          <w:lang w:val="en-US"/>
        </w:rPr>
        <w:t>)</w:t>
      </w:r>
      <w:r w:rsidR="00B14682" w:rsidRPr="0069127F">
        <w:rPr>
          <w:rFonts w:ascii="Courier New" w:hAnsi="Courier New" w:cs="Courier New"/>
          <w:color w:val="FF0000"/>
          <w:lang w:val="en-US"/>
        </w:rPr>
        <w:t xml:space="preserve"> was referenced in Saucedo et al. </w:t>
      </w:r>
      <w:r w:rsidR="00A21C83">
        <w:rPr>
          <w:rFonts w:ascii="Courier New" w:hAnsi="Courier New" w:cs="Courier New"/>
          <w:color w:val="FF0000"/>
          <w:lang w:val="en-US"/>
        </w:rPr>
        <w:t>(</w:t>
      </w:r>
      <w:r w:rsidR="00B14682" w:rsidRPr="0069127F">
        <w:rPr>
          <w:rFonts w:ascii="Courier New" w:hAnsi="Courier New" w:cs="Courier New"/>
          <w:color w:val="FF0000"/>
          <w:lang w:val="en-US"/>
        </w:rPr>
        <w:t>2008</w:t>
      </w:r>
      <w:r w:rsidR="00A21C83">
        <w:rPr>
          <w:rFonts w:ascii="Courier New" w:hAnsi="Courier New" w:cs="Courier New"/>
          <w:color w:val="FF0000"/>
          <w:lang w:val="en-US"/>
        </w:rPr>
        <w:t>)</w:t>
      </w:r>
      <w:r w:rsidR="00B14682" w:rsidRPr="0069127F">
        <w:rPr>
          <w:rFonts w:ascii="Courier New" w:hAnsi="Courier New" w:cs="Courier New"/>
          <w:color w:val="FF0000"/>
          <w:lang w:val="en-US"/>
        </w:rPr>
        <w:t xml:space="preserve"> as </w:t>
      </w:r>
      <w:r w:rsidR="00A21C83">
        <w:rPr>
          <w:rFonts w:ascii="Courier New" w:hAnsi="Courier New" w:cs="Courier New"/>
          <w:color w:val="FF0000"/>
          <w:lang w:val="en-US"/>
        </w:rPr>
        <w:t>providing a</w:t>
      </w:r>
      <w:r w:rsidR="00B14682" w:rsidRPr="0069127F">
        <w:rPr>
          <w:rFonts w:ascii="Courier New" w:hAnsi="Courier New" w:cs="Courier New"/>
          <w:color w:val="FF0000"/>
          <w:lang w:val="en-US"/>
        </w:rPr>
        <w:t xml:space="preserve"> good approximation to the speed of </w:t>
      </w:r>
      <w:r w:rsidR="00A21C83">
        <w:rPr>
          <w:rFonts w:ascii="Courier New" w:hAnsi="Courier New" w:cs="Courier New"/>
          <w:color w:val="FF0000"/>
          <w:lang w:val="en-US"/>
        </w:rPr>
        <w:t xml:space="preserve">the </w:t>
      </w:r>
      <w:proofErr w:type="spellStart"/>
      <w:r w:rsidR="00B14682" w:rsidRPr="0069127F">
        <w:rPr>
          <w:rFonts w:ascii="Courier New" w:hAnsi="Courier New" w:cs="Courier New"/>
          <w:color w:val="FF0000"/>
          <w:lang w:val="en-US"/>
        </w:rPr>
        <w:t>Atenquique</w:t>
      </w:r>
      <w:proofErr w:type="spellEnd"/>
      <w:r w:rsidR="00B14682" w:rsidRPr="0069127F">
        <w:rPr>
          <w:rFonts w:ascii="Courier New" w:hAnsi="Courier New" w:cs="Courier New"/>
          <w:color w:val="FF0000"/>
          <w:lang w:val="en-US"/>
        </w:rPr>
        <w:t xml:space="preserve"> flow. Further improvement </w:t>
      </w:r>
      <w:r w:rsidR="00886889">
        <w:rPr>
          <w:rFonts w:ascii="Courier New" w:hAnsi="Courier New" w:cs="Courier New"/>
          <w:color w:val="FF0000"/>
          <w:lang w:val="en-US"/>
        </w:rPr>
        <w:t>in</w:t>
      </w:r>
      <w:r w:rsidR="00B14682" w:rsidRPr="0069127F">
        <w:rPr>
          <w:rFonts w:ascii="Courier New" w:hAnsi="Courier New" w:cs="Courier New"/>
          <w:color w:val="FF0000"/>
          <w:lang w:val="en-US"/>
        </w:rPr>
        <w:t xml:space="preserve"> the reconstruction of flow speed </w:t>
      </w:r>
      <w:r w:rsidR="00886889">
        <w:rPr>
          <w:rFonts w:ascii="Courier New" w:hAnsi="Courier New" w:cs="Courier New"/>
          <w:color w:val="FF0000"/>
          <w:lang w:val="en-US"/>
        </w:rPr>
        <w:t>is</w:t>
      </w:r>
      <w:r w:rsidR="00886889" w:rsidRPr="0069127F">
        <w:rPr>
          <w:rFonts w:ascii="Courier New" w:hAnsi="Courier New" w:cs="Courier New"/>
          <w:color w:val="FF0000"/>
          <w:lang w:val="en-US"/>
        </w:rPr>
        <w:t xml:space="preserve"> </w:t>
      </w:r>
      <w:r w:rsidR="00B14682" w:rsidRPr="0069127F">
        <w:rPr>
          <w:rFonts w:ascii="Courier New" w:hAnsi="Courier New" w:cs="Courier New"/>
          <w:color w:val="FF0000"/>
          <w:lang w:val="en-US"/>
        </w:rPr>
        <w:t xml:space="preserve">outside the </w:t>
      </w:r>
      <w:r w:rsidR="00A21C83">
        <w:rPr>
          <w:rFonts w:ascii="Courier New" w:hAnsi="Courier New" w:cs="Courier New"/>
          <w:color w:val="FF0000"/>
          <w:lang w:val="en-US"/>
        </w:rPr>
        <w:t>scope</w:t>
      </w:r>
      <w:r w:rsidR="00A21C83" w:rsidRPr="0069127F">
        <w:rPr>
          <w:rFonts w:ascii="Courier New" w:hAnsi="Courier New" w:cs="Courier New"/>
          <w:color w:val="FF0000"/>
          <w:lang w:val="en-US"/>
        </w:rPr>
        <w:t xml:space="preserve"> </w:t>
      </w:r>
      <w:r w:rsidR="00B14682" w:rsidRPr="0069127F">
        <w:rPr>
          <w:rFonts w:ascii="Courier New" w:hAnsi="Courier New" w:cs="Courier New"/>
          <w:color w:val="FF0000"/>
          <w:lang w:val="en-US"/>
        </w:rPr>
        <w:t xml:space="preserve">of </w:t>
      </w:r>
      <w:r w:rsidR="00886889">
        <w:rPr>
          <w:rFonts w:ascii="Courier New" w:hAnsi="Courier New" w:cs="Courier New"/>
          <w:color w:val="FF0000"/>
          <w:lang w:val="en-US"/>
        </w:rPr>
        <w:t>this</w:t>
      </w:r>
      <w:r w:rsidR="00886889" w:rsidRPr="0069127F">
        <w:rPr>
          <w:rFonts w:ascii="Courier New" w:hAnsi="Courier New" w:cs="Courier New"/>
          <w:color w:val="FF0000"/>
          <w:lang w:val="en-US"/>
        </w:rPr>
        <w:t xml:space="preserve"> </w:t>
      </w:r>
      <w:r w:rsidR="00B14682" w:rsidRPr="0069127F">
        <w:rPr>
          <w:rFonts w:ascii="Courier New" w:hAnsi="Courier New" w:cs="Courier New"/>
          <w:color w:val="FF0000"/>
          <w:lang w:val="en-US"/>
        </w:rPr>
        <w:t>work.</w:t>
      </w:r>
    </w:p>
    <w:p w14:paraId="7DD803CC" w14:textId="77777777" w:rsidR="0069127F" w:rsidRPr="0069127F" w:rsidRDefault="0069127F" w:rsidP="0069127F">
      <w:pPr>
        <w:pStyle w:val="ListParagraph"/>
        <w:jc w:val="both"/>
        <w:rPr>
          <w:rFonts w:ascii="Courier New" w:hAnsi="Courier New" w:cs="Courier New"/>
          <w:color w:val="FF0000"/>
          <w:lang w:val="en-US"/>
        </w:rPr>
      </w:pPr>
    </w:p>
    <w:p w14:paraId="631692AE" w14:textId="77777777" w:rsidR="00730546" w:rsidRPr="00730546" w:rsidRDefault="001440E7" w:rsidP="00730546">
      <w:pPr>
        <w:pStyle w:val="ListParagraph"/>
        <w:numPr>
          <w:ilvl w:val="0"/>
          <w:numId w:val="1"/>
        </w:numPr>
        <w:jc w:val="both"/>
        <w:rPr>
          <w:lang w:val="en-US"/>
        </w:rPr>
      </w:pPr>
      <w:r w:rsidRPr="00730546">
        <w:rPr>
          <w:lang w:val="en-US"/>
        </w:rPr>
        <w:t>Overall the paper was very interesting and makes an important point that we should move away from applying these flow simulations predictively by only calibrating them based on passed events but present the outputs and their internal variability and uncertainties as a set of plausible outcomes. This paper should be published and will make a good contribution to the field of hazard simulations.</w:t>
      </w:r>
      <w:r w:rsidR="00730546">
        <w:rPr>
          <w:lang w:val="en-US"/>
        </w:rPr>
        <w:br/>
      </w:r>
      <w:r w:rsidR="00730546" w:rsidRPr="00730546">
        <w:rPr>
          <w:rFonts w:ascii="Courier New" w:hAnsi="Courier New" w:cs="Courier New"/>
          <w:color w:val="FF0000"/>
          <w:lang w:val="en-US"/>
        </w:rPr>
        <w:t>Thank you.</w:t>
      </w:r>
    </w:p>
    <w:p w14:paraId="74061ADD" w14:textId="77777777" w:rsidR="00730546" w:rsidRPr="001440E7" w:rsidRDefault="00730546" w:rsidP="001440E7">
      <w:pPr>
        <w:jc w:val="both"/>
        <w:rPr>
          <w:lang w:val="en-US"/>
        </w:rPr>
      </w:pPr>
    </w:p>
    <w:sectPr w:rsidR="00730546" w:rsidRPr="001440E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C5BB4"/>
    <w:multiLevelType w:val="hybridMultilevel"/>
    <w:tmpl w:val="57B2CC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096219F"/>
    <w:multiLevelType w:val="hybridMultilevel"/>
    <w:tmpl w:val="99F4AAD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7"/>
  <w:proofState w:spelling="clean"/>
  <w:trackRevisions/>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11CA"/>
    <w:rsid w:val="00036F26"/>
    <w:rsid w:val="00061D76"/>
    <w:rsid w:val="00076470"/>
    <w:rsid w:val="000B17C7"/>
    <w:rsid w:val="000F3B19"/>
    <w:rsid w:val="000F40B9"/>
    <w:rsid w:val="000F68A6"/>
    <w:rsid w:val="00101343"/>
    <w:rsid w:val="00122914"/>
    <w:rsid w:val="0014339B"/>
    <w:rsid w:val="00143D04"/>
    <w:rsid w:val="001440E7"/>
    <w:rsid w:val="00154EA7"/>
    <w:rsid w:val="00156EB9"/>
    <w:rsid w:val="00162485"/>
    <w:rsid w:val="001B29D3"/>
    <w:rsid w:val="001E327F"/>
    <w:rsid w:val="00241B1D"/>
    <w:rsid w:val="00274D11"/>
    <w:rsid w:val="002D07F2"/>
    <w:rsid w:val="002D4BEC"/>
    <w:rsid w:val="00342246"/>
    <w:rsid w:val="00416191"/>
    <w:rsid w:val="004500C4"/>
    <w:rsid w:val="0045132D"/>
    <w:rsid w:val="00457B51"/>
    <w:rsid w:val="00471F3A"/>
    <w:rsid w:val="00497560"/>
    <w:rsid w:val="004D05EE"/>
    <w:rsid w:val="004F39F7"/>
    <w:rsid w:val="0051180D"/>
    <w:rsid w:val="00531D71"/>
    <w:rsid w:val="00531DE1"/>
    <w:rsid w:val="00536767"/>
    <w:rsid w:val="005E1E3C"/>
    <w:rsid w:val="00603B78"/>
    <w:rsid w:val="00606CD3"/>
    <w:rsid w:val="006359DA"/>
    <w:rsid w:val="006764DF"/>
    <w:rsid w:val="0069127F"/>
    <w:rsid w:val="006918C1"/>
    <w:rsid w:val="006E4931"/>
    <w:rsid w:val="00730546"/>
    <w:rsid w:val="00736641"/>
    <w:rsid w:val="00743529"/>
    <w:rsid w:val="0083230E"/>
    <w:rsid w:val="00886889"/>
    <w:rsid w:val="008E0AFB"/>
    <w:rsid w:val="009729A9"/>
    <w:rsid w:val="0099791D"/>
    <w:rsid w:val="009D7797"/>
    <w:rsid w:val="009F3B78"/>
    <w:rsid w:val="00A21C83"/>
    <w:rsid w:val="00AD739D"/>
    <w:rsid w:val="00B0736B"/>
    <w:rsid w:val="00B14682"/>
    <w:rsid w:val="00B15BBD"/>
    <w:rsid w:val="00B47CEA"/>
    <w:rsid w:val="00B911CA"/>
    <w:rsid w:val="00BA2673"/>
    <w:rsid w:val="00BB1B44"/>
    <w:rsid w:val="00C037AA"/>
    <w:rsid w:val="00C07EAE"/>
    <w:rsid w:val="00C61FDF"/>
    <w:rsid w:val="00CA159D"/>
    <w:rsid w:val="00CD27A8"/>
    <w:rsid w:val="00CE0E8B"/>
    <w:rsid w:val="00D14B9E"/>
    <w:rsid w:val="00D15284"/>
    <w:rsid w:val="00D61A32"/>
    <w:rsid w:val="00D675D2"/>
    <w:rsid w:val="00D81DEC"/>
    <w:rsid w:val="00D90B1D"/>
    <w:rsid w:val="00DA2A7B"/>
    <w:rsid w:val="00DC7CE2"/>
    <w:rsid w:val="00E34383"/>
    <w:rsid w:val="00E715FD"/>
    <w:rsid w:val="00EB469B"/>
    <w:rsid w:val="00F52E52"/>
    <w:rsid w:val="00FB2A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2552"/>
  <w15:docId w15:val="{1C16EE0B-AB7E-6548-8E30-E4997B92D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546"/>
    <w:pPr>
      <w:ind w:left="720"/>
      <w:contextualSpacing/>
    </w:pPr>
  </w:style>
  <w:style w:type="character" w:styleId="CommentReference">
    <w:name w:val="annotation reference"/>
    <w:basedOn w:val="DefaultParagraphFont"/>
    <w:uiPriority w:val="99"/>
    <w:semiHidden/>
    <w:unhideWhenUsed/>
    <w:rsid w:val="00A21C83"/>
    <w:rPr>
      <w:sz w:val="16"/>
      <w:szCs w:val="16"/>
    </w:rPr>
  </w:style>
  <w:style w:type="paragraph" w:styleId="CommentText">
    <w:name w:val="annotation text"/>
    <w:basedOn w:val="Normal"/>
    <w:link w:val="CommentTextChar"/>
    <w:uiPriority w:val="99"/>
    <w:semiHidden/>
    <w:unhideWhenUsed/>
    <w:rsid w:val="00A21C83"/>
    <w:pPr>
      <w:spacing w:line="240" w:lineRule="auto"/>
    </w:pPr>
    <w:rPr>
      <w:sz w:val="20"/>
      <w:szCs w:val="20"/>
    </w:rPr>
  </w:style>
  <w:style w:type="character" w:customStyle="1" w:styleId="CommentTextChar">
    <w:name w:val="Comment Text Char"/>
    <w:basedOn w:val="DefaultParagraphFont"/>
    <w:link w:val="CommentText"/>
    <w:uiPriority w:val="99"/>
    <w:semiHidden/>
    <w:rsid w:val="00A21C83"/>
    <w:rPr>
      <w:sz w:val="20"/>
      <w:szCs w:val="20"/>
    </w:rPr>
  </w:style>
  <w:style w:type="paragraph" w:styleId="CommentSubject">
    <w:name w:val="annotation subject"/>
    <w:basedOn w:val="CommentText"/>
    <w:next w:val="CommentText"/>
    <w:link w:val="CommentSubjectChar"/>
    <w:uiPriority w:val="99"/>
    <w:semiHidden/>
    <w:unhideWhenUsed/>
    <w:rsid w:val="00A21C83"/>
    <w:rPr>
      <w:b/>
      <w:bCs/>
    </w:rPr>
  </w:style>
  <w:style w:type="character" w:customStyle="1" w:styleId="CommentSubjectChar">
    <w:name w:val="Comment Subject Char"/>
    <w:basedOn w:val="CommentTextChar"/>
    <w:link w:val="CommentSubject"/>
    <w:uiPriority w:val="99"/>
    <w:semiHidden/>
    <w:rsid w:val="00A21C83"/>
    <w:rPr>
      <w:b/>
      <w:bCs/>
      <w:sz w:val="20"/>
      <w:szCs w:val="20"/>
    </w:rPr>
  </w:style>
  <w:style w:type="paragraph" w:styleId="BalloonText">
    <w:name w:val="Balloon Text"/>
    <w:basedOn w:val="Normal"/>
    <w:link w:val="BalloonTextChar"/>
    <w:uiPriority w:val="99"/>
    <w:semiHidden/>
    <w:unhideWhenUsed/>
    <w:rsid w:val="00A21C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1C8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2340</Words>
  <Characters>13344</Characters>
  <Application>Microsoft Office Word</Application>
  <DocSecurity>0</DocSecurity>
  <Lines>111</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Bevilacqua</dc:creator>
  <cp:lastModifiedBy>Microsoft Office User</cp:lastModifiedBy>
  <cp:revision>5</cp:revision>
  <dcterms:created xsi:type="dcterms:W3CDTF">2019-03-04T19:30:00Z</dcterms:created>
  <dcterms:modified xsi:type="dcterms:W3CDTF">2019-03-11T14:56:00Z</dcterms:modified>
</cp:coreProperties>
</file>